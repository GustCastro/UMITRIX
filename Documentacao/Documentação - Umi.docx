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89EB75" w14:textId="47BF5BF9" w:rsidR="00E44569" w:rsidRDefault="005C76D8" w:rsidP="6CFC5EF8">
      <w:pPr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B508F74" wp14:editId="1921F255">
            <wp:simplePos x="0" y="0"/>
            <wp:positionH relativeFrom="column">
              <wp:posOffset>4872990</wp:posOffset>
            </wp:positionH>
            <wp:positionV relativeFrom="paragraph">
              <wp:posOffset>0</wp:posOffset>
            </wp:positionV>
            <wp:extent cx="887095" cy="844550"/>
            <wp:effectExtent l="0" t="0" r="0" b="0"/>
            <wp:wrapSquare wrapText="bothSides"/>
            <wp:docPr id="1449662185" name="Imagem 1449662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7095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44569">
        <w:rPr>
          <w:noProof/>
        </w:rPr>
        <w:drawing>
          <wp:inline distT="0" distB="0" distL="0" distR="0" wp14:anchorId="52F3FEA4" wp14:editId="13383E3F">
            <wp:extent cx="1382051" cy="886664"/>
            <wp:effectExtent l="0" t="0" r="0" b="0"/>
            <wp:docPr id="873231145" name="Imagem 1" descr="Uma imagem contendo 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051" cy="88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D93E" w14:textId="393DC77E" w:rsidR="00E44569" w:rsidRPr="00E44569" w:rsidRDefault="00E44569" w:rsidP="00E4456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44569">
        <w:rPr>
          <w:rFonts w:ascii="Arial" w:hAnsi="Arial" w:cs="Arial"/>
          <w:b/>
          <w:bCs/>
          <w:sz w:val="24"/>
          <w:szCs w:val="24"/>
        </w:rPr>
        <w:t>SÃO PAULO TECH SCHOOL</w:t>
      </w:r>
    </w:p>
    <w:p w14:paraId="59689538" w14:textId="34C65FFE" w:rsidR="00E44569" w:rsidRDefault="00E44569" w:rsidP="19EF6C84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19EF6C84">
        <w:rPr>
          <w:rFonts w:ascii="Arial" w:hAnsi="Arial" w:cs="Arial"/>
          <w:b/>
          <w:bCs/>
          <w:sz w:val="24"/>
          <w:szCs w:val="24"/>
        </w:rPr>
        <w:t>CURSO DE TECNOLOGIA EM ANÁLISE E DESENVOLVIMENTO DE SISTEMAS</w:t>
      </w:r>
    </w:p>
    <w:p w14:paraId="6553F147" w14:textId="2F6A6093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73ED0B78" w14:textId="2C2FCD4A" w:rsidR="19EF6C84" w:rsidRDefault="19EF6C84" w:rsidP="19EF6C84">
      <w:pPr>
        <w:pStyle w:val="ABNTGeral"/>
        <w:rPr>
          <w:b/>
          <w:bCs/>
          <w:sz w:val="28"/>
          <w:szCs w:val="28"/>
        </w:rPr>
      </w:pPr>
    </w:p>
    <w:p w14:paraId="6DC12933" w14:textId="10B360C5" w:rsidR="7F74F6BF" w:rsidRDefault="7F74F6BF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 w:rsidR="003C3D40">
        <w:rPr>
          <w:rFonts w:ascii="Arial" w:hAnsi="Arial" w:cs="Arial"/>
          <w:b/>
          <w:bCs/>
          <w:sz w:val="28"/>
          <w:szCs w:val="28"/>
        </w:rPr>
        <w:t>8</w:t>
      </w:r>
    </w:p>
    <w:p w14:paraId="412FB98E" w14:textId="35061494" w:rsidR="7F74F6BF" w:rsidRDefault="003C3D40" w:rsidP="19EF6C84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16B4309F" w14:textId="436E8BE8" w:rsidR="00E44569" w:rsidRPr="00F72DF7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72DF7">
        <w:rPr>
          <w:rFonts w:ascii="Arial" w:hAnsi="Arial" w:cs="Arial"/>
          <w:b/>
          <w:bCs/>
          <w:sz w:val="28"/>
          <w:szCs w:val="28"/>
        </w:rPr>
        <w:t>Erick Lee</w:t>
      </w:r>
    </w:p>
    <w:p w14:paraId="430FA7CE" w14:textId="1791B267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4A283DCF" w14:textId="2E297378" w:rsidR="00E44569" w:rsidRPr="003C3D40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 xml:space="preserve">briel </w:t>
      </w:r>
      <w:r w:rsidR="00F535CF">
        <w:rPr>
          <w:rFonts w:ascii="Arial" w:hAnsi="Arial" w:cs="Arial"/>
          <w:b/>
          <w:bCs/>
          <w:sz w:val="28"/>
          <w:szCs w:val="28"/>
        </w:rPr>
        <w:t>Andrade</w:t>
      </w:r>
    </w:p>
    <w:p w14:paraId="597B96B5" w14:textId="70F95A68" w:rsid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21517E4D" w14:textId="5E4674EB" w:rsidR="003C3D40" w:rsidRPr="00E44569" w:rsidRDefault="003C3D40" w:rsidP="00E4456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</w:t>
      </w:r>
      <w:r w:rsidR="00336578">
        <w:rPr>
          <w:rFonts w:ascii="Arial" w:hAnsi="Arial" w:cs="Arial"/>
          <w:b/>
          <w:bCs/>
          <w:sz w:val="28"/>
          <w:szCs w:val="28"/>
        </w:rPr>
        <w:t>o</w:t>
      </w:r>
    </w:p>
    <w:p w14:paraId="14340D47" w14:textId="48AFEF20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43C456ED" w14:textId="1220A449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28A1A24D" w14:textId="186BD0BB" w:rsidR="00B73592" w:rsidRDefault="0068706E" w:rsidP="00B73592">
      <w:pPr>
        <w:pStyle w:val="ABNTGeral"/>
        <w:jc w:val="center"/>
        <w:rPr>
          <w:b/>
          <w:bCs/>
          <w:sz w:val="28"/>
          <w:szCs w:val="28"/>
        </w:rPr>
      </w:pPr>
      <w:r w:rsidRPr="19EF6C84">
        <w:rPr>
          <w:b/>
          <w:bCs/>
          <w:sz w:val="28"/>
          <w:szCs w:val="28"/>
        </w:rPr>
        <w:t>U</w:t>
      </w:r>
      <w:r w:rsidR="0083674E" w:rsidRPr="19EF6C84">
        <w:rPr>
          <w:b/>
          <w:bCs/>
          <w:sz w:val="28"/>
          <w:szCs w:val="28"/>
        </w:rPr>
        <w:t>MITRIX</w:t>
      </w:r>
    </w:p>
    <w:p w14:paraId="413FDE3A" w14:textId="2996F8C3" w:rsidR="631DD800" w:rsidRDefault="576E8B7C" w:rsidP="631DD800">
      <w:pPr>
        <w:pStyle w:val="ABNTGeral"/>
        <w:jc w:val="center"/>
      </w:pPr>
      <w:r w:rsidRPr="7A363D38">
        <w:rPr>
          <w:b/>
          <w:bCs/>
          <w:sz w:val="28"/>
          <w:szCs w:val="28"/>
        </w:rPr>
        <w:t xml:space="preserve">MONITORAMENTO </w:t>
      </w:r>
      <w:r w:rsidR="00F535CF">
        <w:rPr>
          <w:b/>
          <w:bCs/>
          <w:sz w:val="28"/>
          <w:szCs w:val="28"/>
        </w:rPr>
        <w:t xml:space="preserve">DA TEMPERATURA E UMIDADE </w:t>
      </w:r>
      <w:r w:rsidRPr="7A363D38">
        <w:rPr>
          <w:b/>
          <w:bCs/>
          <w:sz w:val="28"/>
          <w:szCs w:val="28"/>
        </w:rPr>
        <w:t xml:space="preserve">EM </w:t>
      </w:r>
      <w:r w:rsidR="2B9A6E45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2B9A6E45" w:rsidRPr="374556A6">
        <w:rPr>
          <w:b/>
          <w:bCs/>
          <w:sz w:val="28"/>
          <w:szCs w:val="28"/>
        </w:rPr>
        <w:t>COMPUTADORES DE PEQUENO E MÉDIO PORTE</w:t>
      </w:r>
    </w:p>
    <w:p w14:paraId="77137CB6" w14:textId="3025CD7C" w:rsidR="631DD800" w:rsidRDefault="631DD800" w:rsidP="631DD800">
      <w:pPr>
        <w:pStyle w:val="ABNTGeral"/>
        <w:jc w:val="center"/>
      </w:pPr>
    </w:p>
    <w:p w14:paraId="20956788" w14:textId="60503823" w:rsidR="631DD800" w:rsidRDefault="631DD800" w:rsidP="631DD800">
      <w:pPr>
        <w:pStyle w:val="ABNTGeral"/>
        <w:jc w:val="center"/>
      </w:pPr>
    </w:p>
    <w:p w14:paraId="25D66246" w14:textId="68363B18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60339243" w14:textId="0009006C" w:rsidR="2038108E" w:rsidRDefault="2038108E" w:rsidP="2038108E">
      <w:pPr>
        <w:pStyle w:val="ABNTGeral"/>
        <w:jc w:val="center"/>
        <w:rPr>
          <w:b/>
          <w:bCs/>
          <w:sz w:val="28"/>
          <w:szCs w:val="28"/>
        </w:rPr>
      </w:pPr>
    </w:p>
    <w:p w14:paraId="5BADF30A" w14:textId="77777777" w:rsidR="00F535CF" w:rsidRDefault="00F535CF" w:rsidP="7A363D38">
      <w:pPr>
        <w:pStyle w:val="ABNTGeral"/>
        <w:jc w:val="center"/>
        <w:rPr>
          <w:b/>
          <w:bCs/>
          <w:sz w:val="28"/>
          <w:szCs w:val="28"/>
        </w:rPr>
      </w:pPr>
    </w:p>
    <w:p w14:paraId="0A8267A0" w14:textId="1FD223A3" w:rsidR="0068706E" w:rsidRDefault="003D4B9D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14:paraId="2C5D749D" w14:textId="6F1BAEE5" w:rsidR="0068706E" w:rsidRDefault="003D4B9D" w:rsidP="1E636183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46048DF0" w14:textId="77777777" w:rsidR="00F535CF" w:rsidRDefault="00F535CF" w:rsidP="1E636183">
      <w:pPr>
        <w:pStyle w:val="ABNTGeral"/>
        <w:jc w:val="center"/>
        <w:rPr>
          <w:b/>
          <w:bCs/>
          <w:sz w:val="28"/>
          <w:szCs w:val="28"/>
        </w:rPr>
      </w:pPr>
    </w:p>
    <w:p w14:paraId="415E43AB" w14:textId="77777777" w:rsidR="00F535CF" w:rsidRDefault="00F535CF" w:rsidP="00F535CF">
      <w:pPr>
        <w:pStyle w:val="ABNTGeral"/>
        <w:rPr>
          <w:b/>
          <w:bCs/>
          <w:sz w:val="28"/>
          <w:szCs w:val="28"/>
        </w:rPr>
      </w:pPr>
    </w:p>
    <w:p w14:paraId="5856C75E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19EF6C84">
        <w:rPr>
          <w:rFonts w:ascii="Arial" w:hAnsi="Arial" w:cs="Arial"/>
          <w:b/>
          <w:bCs/>
          <w:sz w:val="28"/>
          <w:szCs w:val="28"/>
        </w:rPr>
        <w:t xml:space="preserve">GRUPO </w:t>
      </w:r>
      <w:r>
        <w:rPr>
          <w:rFonts w:ascii="Arial" w:hAnsi="Arial" w:cs="Arial"/>
          <w:b/>
          <w:bCs/>
          <w:sz w:val="28"/>
          <w:szCs w:val="28"/>
        </w:rPr>
        <w:t>8</w:t>
      </w:r>
    </w:p>
    <w:p w14:paraId="142B4F99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Daniel Sena</w:t>
      </w:r>
    </w:p>
    <w:p w14:paraId="5C994A04" w14:textId="77777777" w:rsidR="00F535CF" w:rsidRP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F535CF">
        <w:rPr>
          <w:rFonts w:ascii="Arial" w:hAnsi="Arial" w:cs="Arial"/>
          <w:b/>
          <w:bCs/>
          <w:sz w:val="28"/>
          <w:szCs w:val="28"/>
        </w:rPr>
        <w:t>Erick Lee</w:t>
      </w:r>
    </w:p>
    <w:p w14:paraId="7FB96672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Everton Barbosa</w:t>
      </w:r>
    </w:p>
    <w:p w14:paraId="069C324E" w14:textId="77777777" w:rsidR="00F535CF" w:rsidRPr="003C3D40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3C3D40">
        <w:rPr>
          <w:rFonts w:ascii="Arial" w:hAnsi="Arial" w:cs="Arial"/>
          <w:b/>
          <w:bCs/>
          <w:sz w:val="28"/>
          <w:szCs w:val="28"/>
        </w:rPr>
        <w:t>Ga</w:t>
      </w:r>
      <w:r>
        <w:rPr>
          <w:rFonts w:ascii="Arial" w:hAnsi="Arial" w:cs="Arial"/>
          <w:b/>
          <w:bCs/>
          <w:sz w:val="28"/>
          <w:szCs w:val="28"/>
        </w:rPr>
        <w:t>briel Andrade</w:t>
      </w:r>
    </w:p>
    <w:p w14:paraId="31429CCC" w14:textId="77777777" w:rsidR="00F535CF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Gustavo Castro</w:t>
      </w:r>
    </w:p>
    <w:p w14:paraId="63861C5E" w14:textId="77777777" w:rsidR="00F535CF" w:rsidRPr="00E44569" w:rsidRDefault="00F535CF" w:rsidP="00F535C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Leandro Boneto</w:t>
      </w:r>
    </w:p>
    <w:p w14:paraId="05A43E00" w14:textId="77777777" w:rsidR="003D4B9D" w:rsidRDefault="003D4B9D" w:rsidP="006C6B59">
      <w:pPr>
        <w:pStyle w:val="ABNTGeral"/>
        <w:rPr>
          <w:b/>
          <w:sz w:val="28"/>
          <w:szCs w:val="28"/>
        </w:rPr>
      </w:pPr>
    </w:p>
    <w:p w14:paraId="0204697A" w14:textId="1B77CF9E" w:rsidR="1E636183" w:rsidRDefault="1E636183" w:rsidP="1E636183">
      <w:pPr>
        <w:pStyle w:val="ABNTGeral"/>
        <w:rPr>
          <w:b/>
          <w:bCs/>
          <w:sz w:val="28"/>
          <w:szCs w:val="28"/>
        </w:rPr>
      </w:pPr>
    </w:p>
    <w:p w14:paraId="63A39CC4" w14:textId="71EBF284" w:rsidR="006C6B59" w:rsidRDefault="6584A01E" w:rsidP="1E636183">
      <w:pPr>
        <w:pStyle w:val="ABNTGeral"/>
        <w:jc w:val="center"/>
        <w:rPr>
          <w:b/>
          <w:bCs/>
          <w:sz w:val="28"/>
          <w:szCs w:val="28"/>
        </w:rPr>
      </w:pPr>
      <w:r w:rsidRPr="631DD800">
        <w:rPr>
          <w:b/>
          <w:bCs/>
          <w:sz w:val="28"/>
          <w:szCs w:val="28"/>
        </w:rPr>
        <w:t>U</w:t>
      </w:r>
      <w:r w:rsidR="0011554B" w:rsidRPr="631DD800">
        <w:rPr>
          <w:b/>
          <w:bCs/>
          <w:sz w:val="28"/>
          <w:szCs w:val="28"/>
        </w:rPr>
        <w:t>MITRIX</w:t>
      </w:r>
    </w:p>
    <w:p w14:paraId="1B2A63BB" w14:textId="34C67C36" w:rsidR="4255EEEA" w:rsidRDefault="4255EEEA" w:rsidP="7A363D38">
      <w:pPr>
        <w:pStyle w:val="ABNTGeral"/>
        <w:jc w:val="center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 xml:space="preserve">MONITORAMENTO TÉRMICO EM </w:t>
      </w:r>
      <w:r w:rsidR="354B3E1A" w:rsidRPr="374556A6">
        <w:rPr>
          <w:b/>
          <w:bCs/>
          <w:sz w:val="28"/>
          <w:szCs w:val="28"/>
        </w:rPr>
        <w:t>ESTOQUE</w:t>
      </w:r>
      <w:r w:rsidRPr="7A363D38">
        <w:rPr>
          <w:b/>
          <w:bCs/>
          <w:sz w:val="28"/>
          <w:szCs w:val="28"/>
        </w:rPr>
        <w:t xml:space="preserve"> DE </w:t>
      </w:r>
      <w:r w:rsidR="354B3E1A" w:rsidRPr="374556A6">
        <w:rPr>
          <w:b/>
          <w:bCs/>
          <w:sz w:val="28"/>
          <w:szCs w:val="28"/>
        </w:rPr>
        <w:t>COMPUTADORES DE PEQUENO E MÉDIO PORTE</w:t>
      </w:r>
    </w:p>
    <w:p w14:paraId="1BD0FC5F" w14:textId="33B7CBFC" w:rsidR="0011554B" w:rsidRPr="00612E77" w:rsidRDefault="0011554B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FB63403" w14:textId="0D88828E" w:rsidR="19EF6C84" w:rsidRDefault="19EF6C84" w:rsidP="19EF6C84">
      <w:pPr>
        <w:pStyle w:val="ABNTGeral"/>
        <w:jc w:val="center"/>
        <w:rPr>
          <w:b/>
          <w:bCs/>
          <w:sz w:val="28"/>
          <w:szCs w:val="28"/>
        </w:rPr>
      </w:pPr>
    </w:p>
    <w:p w14:paraId="0082EA16" w14:textId="0826B923" w:rsidR="006C6B59" w:rsidRDefault="003D4B9D" w:rsidP="7A363D38">
      <w:pPr>
        <w:pStyle w:val="ABNTGeral"/>
        <w:ind w:left="2832"/>
      </w:pPr>
      <w:r>
        <w:t xml:space="preserve">Trabalho de </w:t>
      </w:r>
      <w:r w:rsidR="00E44569">
        <w:t xml:space="preserve">Projeto e Inovação </w:t>
      </w:r>
      <w:r>
        <w:t xml:space="preserve">apresentado ao Curso </w:t>
      </w:r>
      <w:r w:rsidR="00E44569">
        <w:t>de Tecnologia em Análise e Desenvolvimento de Sistemas na SPTECH School</w:t>
      </w:r>
      <w:r>
        <w:t>, orientado pelo Prof.</w:t>
      </w:r>
      <w:r w:rsidR="00E44569">
        <w:t xml:space="preserve"> Friz</w:t>
      </w:r>
      <w:r w:rsidR="160B2896">
        <w:t>z</w:t>
      </w:r>
      <w:r w:rsidR="00E44569">
        <w:t>a</w:t>
      </w:r>
      <w:r>
        <w:t xml:space="preserve">, como requisito </w:t>
      </w:r>
      <w:r w:rsidR="00E44569">
        <w:t>fundamental</w:t>
      </w:r>
      <w:r>
        <w:t xml:space="preserve"> para </w:t>
      </w:r>
      <w:r w:rsidR="00E44569">
        <w:t>a aprovação no semestre.</w:t>
      </w:r>
    </w:p>
    <w:p w14:paraId="125B5337" w14:textId="77777777" w:rsidR="006C6B59" w:rsidRDefault="006C6B59" w:rsidP="00E44569">
      <w:pPr>
        <w:pStyle w:val="ABNTGeral"/>
      </w:pPr>
    </w:p>
    <w:p w14:paraId="745702D5" w14:textId="77777777" w:rsidR="00F535CF" w:rsidRDefault="00F535CF" w:rsidP="00F535CF">
      <w:pPr>
        <w:pStyle w:val="ABNTGeral"/>
        <w:spacing w:after="0"/>
        <w:textAlignment w:val="baseline"/>
      </w:pPr>
    </w:p>
    <w:p w14:paraId="64C34110" w14:textId="40D6325D" w:rsidR="001E79A8" w:rsidRDefault="003D4B9D" w:rsidP="00F535CF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São Paulo</w:t>
      </w:r>
    </w:p>
    <w:p w14:paraId="5A2E4416" w14:textId="26B44425" w:rsidR="001E79A8" w:rsidRDefault="003D4B9D" w:rsidP="7A363D38">
      <w:pPr>
        <w:pStyle w:val="ABNTGeral"/>
        <w:spacing w:after="0"/>
        <w:jc w:val="center"/>
        <w:textAlignment w:val="baseline"/>
        <w:rPr>
          <w:b/>
          <w:bCs/>
          <w:sz w:val="28"/>
          <w:szCs w:val="28"/>
        </w:rPr>
      </w:pPr>
      <w:r w:rsidRPr="7A363D38">
        <w:rPr>
          <w:b/>
          <w:bCs/>
          <w:sz w:val="28"/>
          <w:szCs w:val="28"/>
        </w:rPr>
        <w:t>202</w:t>
      </w:r>
      <w:r w:rsidR="00E44569" w:rsidRPr="7A363D38">
        <w:rPr>
          <w:b/>
          <w:bCs/>
          <w:sz w:val="28"/>
          <w:szCs w:val="28"/>
        </w:rPr>
        <w:t>4</w:t>
      </w:r>
    </w:p>
    <w:p w14:paraId="5A3D6CB1" w14:textId="7C3842E4" w:rsidR="00F744FE" w:rsidRPr="00F744FE" w:rsidRDefault="00F744FE" w:rsidP="7A363D38">
      <w:pPr>
        <w:pStyle w:val="paragraph"/>
        <w:spacing w:after="0" w:line="360" w:lineRule="auto"/>
        <w:textAlignment w:val="baseline"/>
        <w:rPr>
          <w:rStyle w:val="eop"/>
          <w:rFonts w:ascii="Arial" w:hAnsi="Arial" w:cs="Arial"/>
          <w:lang w:val="en"/>
        </w:rPr>
      </w:pPr>
    </w:p>
    <w:p w14:paraId="673EA0F5" w14:textId="0D2F2913" w:rsidR="003D4B9D" w:rsidRPr="00891CAC" w:rsidRDefault="003D4B9D" w:rsidP="003D4B9D">
      <w:pPr>
        <w:rPr>
          <w:rFonts w:ascii="Arial" w:hAnsi="Arial" w:cs="Arial"/>
          <w:b/>
          <w:sz w:val="28"/>
          <w:szCs w:val="28"/>
          <w:lang w:val="en-US"/>
        </w:rPr>
      </w:pPr>
    </w:p>
    <w:p w14:paraId="259906B2" w14:textId="77777777" w:rsidR="007955AD" w:rsidRDefault="007955AD" w:rsidP="007955AD">
      <w:pPr>
        <w:pStyle w:val="ABNTGeral"/>
        <w:jc w:val="center"/>
        <w:rPr>
          <w:b/>
          <w:sz w:val="28"/>
          <w:szCs w:val="28"/>
        </w:rPr>
      </w:pPr>
      <w:r w:rsidRPr="00083361">
        <w:rPr>
          <w:b/>
          <w:sz w:val="28"/>
          <w:szCs w:val="28"/>
        </w:rPr>
        <w:t>SUMÁRIO</w:t>
      </w:r>
    </w:p>
    <w:sdt>
      <w:sdtPr>
        <w:rPr>
          <w:rFonts w:ascii="Arial" w:eastAsia="Calibri" w:hAnsi="Arial" w:cs="Arial"/>
          <w:noProof/>
          <w:color w:val="auto"/>
          <w:sz w:val="24"/>
          <w:szCs w:val="24"/>
          <w:lang w:eastAsia="en-US"/>
        </w:rPr>
        <w:id w:val="1559599131"/>
        <w:docPartObj>
          <w:docPartGallery w:val="Table of Contents"/>
          <w:docPartUnique/>
        </w:docPartObj>
      </w:sdtPr>
      <w:sdtContent>
        <w:p w14:paraId="47E6554B" w14:textId="20FD68A8" w:rsidR="007955AD" w:rsidRDefault="007955AD">
          <w:pPr>
            <w:pStyle w:val="TOCHeading"/>
          </w:pPr>
        </w:p>
        <w:p w14:paraId="542B4D0B" w14:textId="3D68F417" w:rsidR="00DA17FE" w:rsidRDefault="7A363D38">
          <w:pPr>
            <w:pStyle w:val="TOC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r>
            <w:fldChar w:fldCharType="begin"/>
          </w:r>
          <w:r w:rsidR="00B4383C">
            <w:instrText>TOC \o "1-3" \z \u \h</w:instrText>
          </w:r>
          <w:r>
            <w:fldChar w:fldCharType="separate"/>
          </w:r>
          <w:hyperlink w:anchor="_Toc176812047" w:history="1">
            <w:r w:rsidR="00DA17FE" w:rsidRPr="0018377F">
              <w:rPr>
                <w:rStyle w:val="Hyperlink"/>
              </w:rPr>
              <w:t>1.</w:t>
            </w:r>
            <w:r w:rsidR="00DA17FE"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="00DA17FE" w:rsidRPr="0018377F">
              <w:rPr>
                <w:rStyle w:val="Hyperlink"/>
              </w:rPr>
              <w:t>CONTEXTO</w:t>
            </w:r>
            <w:r w:rsidR="00DA17FE">
              <w:rPr>
                <w:webHidden/>
              </w:rPr>
              <w:tab/>
            </w:r>
            <w:r w:rsidR="00DA17FE">
              <w:rPr>
                <w:webHidden/>
              </w:rPr>
              <w:fldChar w:fldCharType="begin"/>
            </w:r>
            <w:r w:rsidR="00DA17FE">
              <w:rPr>
                <w:webHidden/>
              </w:rPr>
              <w:instrText xml:space="preserve"> PAGEREF _Toc176812047 \h </w:instrText>
            </w:r>
            <w:r w:rsidR="00DA17FE">
              <w:rPr>
                <w:webHidden/>
              </w:rPr>
            </w:r>
            <w:r w:rsidR="00DA17FE">
              <w:rPr>
                <w:webHidden/>
              </w:rPr>
              <w:fldChar w:fldCharType="separate"/>
            </w:r>
            <w:r w:rsidR="00DA17FE">
              <w:rPr>
                <w:webHidden/>
              </w:rPr>
              <w:t>5</w:t>
            </w:r>
            <w:r w:rsidR="00DA17FE">
              <w:rPr>
                <w:webHidden/>
              </w:rPr>
              <w:fldChar w:fldCharType="end"/>
            </w:r>
          </w:hyperlink>
        </w:p>
        <w:p w14:paraId="1C37928A" w14:textId="6BD1AEAB" w:rsidR="00DA17FE" w:rsidRDefault="00DA17FE">
          <w:pPr>
            <w:pStyle w:val="TOC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8" w:history="1">
            <w:r w:rsidRPr="0018377F">
              <w:rPr>
                <w:rStyle w:val="Hyperlink"/>
              </w:rPr>
              <w:t>2.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JUSTIFICATIVA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1AFD6F0F" w14:textId="40035062" w:rsidR="00DA17FE" w:rsidRDefault="00DA17FE">
          <w:pPr>
            <w:pStyle w:val="TOC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49" w:history="1">
            <w:r w:rsidRPr="0018377F">
              <w:rPr>
                <w:rStyle w:val="Hyperlink"/>
              </w:rPr>
              <w:t>3.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OBJETIVO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79A4B66" w14:textId="23D063AB" w:rsidR="00DA17FE" w:rsidRDefault="00DA17FE">
          <w:pPr>
            <w:pStyle w:val="TOC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0" w:history="1">
            <w:r w:rsidRPr="0018377F">
              <w:rPr>
                <w:rStyle w:val="Hyperlink"/>
              </w:rPr>
              <w:t>4.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E</w:t>
            </w:r>
            <w:r w:rsidR="00F535CF">
              <w:rPr>
                <w:rStyle w:val="Hyperlink"/>
              </w:rPr>
              <w:t>SCOPO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54B3D54" w14:textId="157B749B" w:rsidR="00DA17FE" w:rsidRDefault="00DA17FE">
          <w:pPr>
            <w:pStyle w:val="TOC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1" w:history="1">
            <w:r w:rsidRPr="0018377F">
              <w:rPr>
                <w:rStyle w:val="Hyperlink"/>
              </w:rPr>
              <w:t>5.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27C9EF9" w14:textId="2EFCE410" w:rsidR="00DA17FE" w:rsidRDefault="00DA17FE">
          <w:pPr>
            <w:pStyle w:val="TOC2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2" w:history="1">
            <w:r w:rsidRPr="0018377F">
              <w:rPr>
                <w:rStyle w:val="Hyperlink"/>
              </w:rPr>
              <w:t>6.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31EBA008" w14:textId="499FD9D1" w:rsidR="00DA17FE" w:rsidRDefault="00DA17FE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3" w:history="1">
            <w:r w:rsidRPr="0018377F">
              <w:rPr>
                <w:rStyle w:val="Hyperlink"/>
              </w:rPr>
              <w:t>7.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DIAGRAMA DE VISÃO DE NEGÓCIO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672A33" w14:textId="329030DD" w:rsidR="00DA17FE" w:rsidRDefault="00DA17FE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4" w:history="1">
            <w:r w:rsidRPr="0018377F">
              <w:rPr>
                <w:rStyle w:val="Hyperlink"/>
              </w:rPr>
              <w:t>8.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</w:rPr>
              <w:t>BACKLOG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BCAB176" w14:textId="0C1AB769" w:rsidR="00DA17FE" w:rsidRDefault="00DA17FE">
          <w:pPr>
            <w:pStyle w:val="TOC1"/>
            <w:rPr>
              <w:rFonts w:asciiTheme="minorHAnsi" w:eastAsiaTheme="minorEastAsia" w:hAnsiTheme="minorHAnsi" w:cstheme="minorBidi"/>
              <w:kern w:val="2"/>
              <w:lang w:eastAsia="pt-BR"/>
              <w14:ligatures w14:val="standardContextual"/>
            </w:rPr>
          </w:pPr>
          <w:hyperlink w:anchor="_Toc176812055" w:history="1">
            <w:r w:rsidRPr="0018377F">
              <w:rPr>
                <w:rStyle w:val="Hyperlink"/>
                <w:lang w:val="en-US"/>
              </w:rPr>
              <w:t>9.</w:t>
            </w:r>
            <w:r>
              <w:rPr>
                <w:rFonts w:asciiTheme="minorHAnsi" w:eastAsiaTheme="minorEastAsia" w:hAnsiTheme="minorHAnsi" w:cstheme="minorBidi"/>
                <w:kern w:val="2"/>
                <w:lang w:eastAsia="pt-BR"/>
                <w14:ligatures w14:val="standardContextual"/>
              </w:rPr>
              <w:tab/>
            </w:r>
            <w:r w:rsidRPr="0018377F">
              <w:rPr>
                <w:rStyle w:val="Hyperlink"/>
                <w:lang w:val="en-US"/>
              </w:rPr>
              <w:t>REFERÊNCIAS BIBLIOGRAFICAS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_Toc176812055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78000EA1" w14:textId="7A06A18E" w:rsidR="007955AD" w:rsidRDefault="7A363D38" w:rsidP="71E895E8">
          <w:pPr>
            <w:pStyle w:val="TOC1"/>
            <w:tabs>
              <w:tab w:val="left" w:pos="480"/>
            </w:tabs>
            <w:rPr>
              <w:rStyle w:val="Hyperlink"/>
              <w:kern w:val="2"/>
              <w:lang w:eastAsia="pt-BR"/>
              <w14:ligatures w14:val="standardContextual"/>
            </w:rPr>
          </w:pPr>
          <w:r>
            <w:fldChar w:fldCharType="end"/>
          </w:r>
        </w:p>
      </w:sdtContent>
    </w:sdt>
    <w:p w14:paraId="6A63026C" w14:textId="0D4B6844" w:rsidR="007955AD" w:rsidRDefault="007955AD"/>
    <w:p w14:paraId="05CD619A" w14:textId="1DBBFCD8" w:rsidR="00670648" w:rsidRPr="00083361" w:rsidRDefault="00670648" w:rsidP="000622FD">
      <w:pPr>
        <w:pStyle w:val="ABNTGeral"/>
        <w:ind w:left="720"/>
        <w:rPr>
          <w:b/>
          <w:sz w:val="28"/>
          <w:szCs w:val="28"/>
        </w:rPr>
      </w:pPr>
    </w:p>
    <w:p w14:paraId="3278AB3A" w14:textId="54ECEB80" w:rsidR="003D4B9D" w:rsidRPr="005326A2" w:rsidRDefault="003D4B9D" w:rsidP="005326A2">
      <w:pPr>
        <w:pStyle w:val="TOCHeading"/>
        <w:spacing w:line="360" w:lineRule="auto"/>
        <w:rPr>
          <w:rFonts w:ascii="Arial" w:hAnsi="Arial" w:cs="Arial"/>
          <w:sz w:val="24"/>
          <w:szCs w:val="24"/>
        </w:rPr>
      </w:pPr>
    </w:p>
    <w:p w14:paraId="362C1203" w14:textId="77777777" w:rsidR="003D4B9D" w:rsidRPr="00612E77" w:rsidRDefault="003D4B9D" w:rsidP="003D4B9D">
      <w:pPr>
        <w:pStyle w:val="ABNTGeral"/>
        <w:rPr>
          <w:b/>
        </w:rPr>
        <w:sectPr w:rsidR="003D4B9D" w:rsidRPr="00612E77" w:rsidSect="00F8770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04628187" w14:textId="5E46B2FA" w:rsidR="00112809" w:rsidRDefault="00B8781C" w:rsidP="00473BB5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id="0" w:name="_Toc74160282"/>
      <w:bookmarkStart w:id="1" w:name="_Toc176812047"/>
      <w:r w:rsidRPr="7A363D38">
        <w:rPr>
          <w:sz w:val="28"/>
          <w:szCs w:val="28"/>
        </w:rPr>
        <w:t>CONTEXTO</w:t>
      </w:r>
      <w:bookmarkEnd w:id="0"/>
      <w:bookmarkEnd w:id="1"/>
    </w:p>
    <w:p w14:paraId="207EB1F3" w14:textId="1C1257CD" w:rsidR="009606D2" w:rsidRPr="00211099" w:rsidRDefault="009606D2" w:rsidP="00211099">
      <w:pPr>
        <w:pStyle w:val="ABNTGeral"/>
        <w:ind w:firstLine="708"/>
        <w:jc w:val="left"/>
        <w:rPr>
          <w:rFonts w:eastAsia="Arial"/>
        </w:rPr>
      </w:pPr>
      <w:r w:rsidRPr="00211099">
        <w:rPr>
          <w:rFonts w:eastAsia="Arial"/>
        </w:rPr>
        <w:t>O computador é um dos recursos mais usados dentro da sociedade</w:t>
      </w:r>
      <w:r w:rsidR="00E26C37" w:rsidRPr="00211099">
        <w:rPr>
          <w:rFonts w:eastAsia="Arial"/>
        </w:rPr>
        <w:t xml:space="preserve"> que possui a função de</w:t>
      </w:r>
      <w:r w:rsidRPr="00211099">
        <w:rPr>
          <w:rFonts w:eastAsia="Arial"/>
        </w:rPr>
        <w:t xml:space="preserve"> suprir as necessidades</w:t>
      </w:r>
      <w:r w:rsidR="00E541BD" w:rsidRPr="00211099">
        <w:rPr>
          <w:rFonts w:eastAsia="Arial"/>
        </w:rPr>
        <w:t xml:space="preserve"> rotineiras (trabalho, entretenimento, estudo etc.)</w:t>
      </w:r>
      <w:r w:rsidRPr="00211099">
        <w:rPr>
          <w:rFonts w:eastAsia="Arial"/>
        </w:rPr>
        <w:t xml:space="preserve">, sendo usados </w:t>
      </w:r>
      <w:r w:rsidR="00E541BD" w:rsidRPr="00211099">
        <w:rPr>
          <w:rFonts w:eastAsia="Arial"/>
        </w:rPr>
        <w:t>por</w:t>
      </w:r>
      <w:r w:rsidRPr="00211099">
        <w:rPr>
          <w:rFonts w:eastAsia="Arial"/>
        </w:rPr>
        <w:t xml:space="preserve"> crianças de 2 anos até os indivíduos mais velhos. Estes podem ser considerados: celulares, televisões, eletrodomésticos etc. A palavra “computador” vem do “computar”, que por sua vez, significa “calcular”, ou seja, são dispositivos eletrônicos que administra informações ou dados.</w:t>
      </w:r>
    </w:p>
    <w:p w14:paraId="2B4E6B87" w14:textId="75E4516B" w:rsidR="009606D2" w:rsidRPr="00211099" w:rsidRDefault="009606D2" w:rsidP="00211099">
      <w:pPr>
        <w:pStyle w:val="ABNTGeral"/>
        <w:ind w:firstLine="708"/>
        <w:jc w:val="left"/>
        <w:rPr>
          <w:rFonts w:eastAsia="Arial"/>
        </w:rPr>
      </w:pPr>
      <w:r w:rsidRPr="00211099">
        <w:rPr>
          <w:rFonts w:eastAsia="Arial"/>
        </w:rPr>
        <w:t>Em suma, o computador teve o seu início no século V a.C. pelos chineses, o ábaco, um instrumento simples feito para fazer cálculos algébricos. Após isso, veio a mãe da calculadora que inspiraria as calculadoras atuais e mais a frente, os computadores que conhecemos hoje em dia.</w:t>
      </w:r>
    </w:p>
    <w:p w14:paraId="5F0248B0" w14:textId="674A5FE9" w:rsidR="009606D2" w:rsidRPr="00211099" w:rsidRDefault="009606D2" w:rsidP="00211099">
      <w:pPr>
        <w:pStyle w:val="ABNTGeral"/>
        <w:ind w:firstLine="708"/>
        <w:jc w:val="left"/>
        <w:rPr>
          <w:rFonts w:eastAsia="Arial"/>
        </w:rPr>
      </w:pPr>
      <w:r w:rsidRPr="00211099">
        <w:rPr>
          <w:rFonts w:eastAsia="Arial"/>
        </w:rPr>
        <w:t>Evidencia-se que, neste ano (2024), segundo a International Data Corporation (IDC), empresa de pesquisa de mercado, foram vendidos 59,8 milhões de PCs em todo o mundo, tendo o aumento de 1,5% em relação ao mesmo trimestre do ano passado (tendo as suas vendas reduzidas em 28,7%). Para um ponto de referência, no primeiro trimestre de 2019, na época da pandemia, o comércio de computadores atingiu 60,5 milhões de unidades.</w:t>
      </w:r>
    </w:p>
    <w:p w14:paraId="3F659D1F" w14:textId="77777777" w:rsidR="00327F29" w:rsidRPr="00211099" w:rsidRDefault="009606D2" w:rsidP="00211099">
      <w:pPr>
        <w:pStyle w:val="ABNTGeral"/>
        <w:ind w:firstLine="708"/>
        <w:jc w:val="left"/>
        <w:rPr>
          <w:rFonts w:eastAsia="Arial"/>
        </w:rPr>
      </w:pPr>
      <w:r w:rsidRPr="00211099">
        <w:rPr>
          <w:rFonts w:eastAsia="Arial"/>
        </w:rPr>
        <w:t>Já no mercado brasileiro, Norberto Maraschin Filho, vice-presidente de Negócio de Consumo e Mobilidade da Positivo Tecnologia, afirma que o mercado está 33% superior quando comparado a 2019.</w:t>
      </w:r>
    </w:p>
    <w:p w14:paraId="1C9C896B" w14:textId="2BDC5996" w:rsidR="00F328D4" w:rsidRPr="00F72DF7" w:rsidRDefault="00E34A77" w:rsidP="00211099">
      <w:pPr>
        <w:pStyle w:val="ABNTGeral"/>
        <w:ind w:firstLine="708"/>
        <w:jc w:val="left"/>
      </w:pPr>
      <w:r w:rsidRPr="00211099">
        <w:rPr>
          <w:rFonts w:eastAsia="Arial"/>
          <w:noProof/>
        </w:rPr>
        <w:drawing>
          <wp:anchor distT="0" distB="0" distL="114300" distR="114300" simplePos="0" relativeHeight="251658241" behindDoc="1" locked="0" layoutInCell="1" allowOverlap="1" wp14:anchorId="618B7284" wp14:editId="1B6A7B3B">
            <wp:simplePos x="0" y="0"/>
            <wp:positionH relativeFrom="margin">
              <wp:posOffset>53340</wp:posOffset>
            </wp:positionH>
            <wp:positionV relativeFrom="paragraph">
              <wp:posOffset>705485</wp:posOffset>
            </wp:positionV>
            <wp:extent cx="4867275" cy="2830195"/>
            <wp:effectExtent l="0" t="0" r="9525" b="8255"/>
            <wp:wrapSquare wrapText="bothSides"/>
            <wp:docPr id="1045866912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83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6D2" w:rsidRPr="00211099">
        <w:rPr>
          <w:rFonts w:eastAsia="Arial"/>
        </w:rPr>
        <w:t>Counterpoint Research realizou uma pesquisa comparando a quantidade exportação de computadores em milhões de unidades nos primeiros trimestres do</w:t>
      </w:r>
      <w:r w:rsidR="00CF4A3F" w:rsidRPr="00211099">
        <w:rPr>
          <w:rFonts w:eastAsia="Arial"/>
        </w:rPr>
        <w:t xml:space="preserve"> </w:t>
      </w:r>
      <w:r w:rsidR="009606D2" w:rsidRPr="00211099">
        <w:rPr>
          <w:rFonts w:eastAsia="Arial"/>
        </w:rPr>
        <w:t>ano de 2023 e 2024:</w:t>
      </w:r>
      <w:r w:rsidR="721FEEB1" w:rsidRPr="71E895E8">
        <w:rPr>
          <w:rFonts w:asciiTheme="minorHAnsi" w:eastAsiaTheme="minorEastAsia" w:hAnsiTheme="minorHAnsi" w:cstheme="minorBidi"/>
        </w:rPr>
        <w:t xml:space="preserve"> </w:t>
      </w:r>
      <w:r w:rsidR="7CF55F53" w:rsidRPr="71E895E8">
        <w:rPr>
          <w:rFonts w:asciiTheme="minorHAnsi" w:eastAsiaTheme="minorEastAsia" w:hAnsiTheme="minorHAnsi" w:cstheme="minorBidi"/>
        </w:rPr>
        <w:t xml:space="preserve"> </w:t>
      </w:r>
      <w:r w:rsidR="6BF94A00" w:rsidRPr="71E895E8">
        <w:rPr>
          <w:rFonts w:asciiTheme="minorHAnsi" w:eastAsiaTheme="minorEastAsia" w:hAnsiTheme="minorHAnsi" w:cstheme="minorBidi"/>
        </w:rPr>
        <w:t xml:space="preserve"> </w:t>
      </w:r>
      <w:r w:rsidR="28A59694" w:rsidRPr="71E895E8">
        <w:rPr>
          <w:rFonts w:asciiTheme="minorHAnsi" w:eastAsiaTheme="minorEastAsia" w:hAnsiTheme="minorHAnsi" w:cstheme="minorBidi"/>
        </w:rPr>
        <w:t xml:space="preserve">  </w:t>
      </w:r>
      <w:r w:rsidR="00F328D4">
        <w:br/>
      </w:r>
    </w:p>
    <w:p w14:paraId="67047768" w14:textId="255BA45E" w:rsidR="00B45F37" w:rsidRPr="00641405" w:rsidRDefault="00641405" w:rsidP="00641405">
      <w:pPr>
        <w:pStyle w:val="ABNTGeral"/>
        <w:ind w:firstLine="709"/>
        <w:jc w:val="left"/>
        <w:rPr>
          <w:rFonts w:eastAsia="Arial"/>
          <w:sz w:val="16"/>
          <w:szCs w:val="16"/>
        </w:rPr>
      </w:pPr>
      <w:r>
        <w:rPr>
          <w:rFonts w:eastAsia="Arial"/>
          <w:sz w:val="16"/>
          <w:szCs w:val="16"/>
        </w:rPr>
        <w:t xml:space="preserve">Fonte - </w:t>
      </w:r>
      <w:r w:rsidR="005D0401" w:rsidRPr="005D0401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  <w:r w:rsidR="005D0401">
        <w:rPr>
          <w:rFonts w:eastAsia="Arial"/>
          <w:sz w:val="16"/>
          <w:szCs w:val="16"/>
        </w:rPr>
        <w:br/>
      </w:r>
      <w:r w:rsidR="00B45A9C">
        <w:rPr>
          <w:rFonts w:eastAsia="Arial"/>
          <w:sz w:val="16"/>
          <w:szCs w:val="16"/>
        </w:rPr>
        <w:t>Exportação global de computadores no primeiro trimestre do ano de 2023 e 2024</w:t>
      </w:r>
      <w:r w:rsidR="00B45A9C" w:rsidRPr="00B45A9C">
        <w:rPr>
          <w:rFonts w:eastAsia="Arial"/>
          <w:sz w:val="16"/>
          <w:szCs w:val="16"/>
        </w:rPr>
        <w:t>https://www.mundoconectado.com.br/inteligencia-artificial/ia-aumenta-venda-de-computadores-em-3-durante-primeiro-trimestre-de-2024/</w:t>
      </w:r>
    </w:p>
    <w:p w14:paraId="24826BFA" w14:textId="08935069" w:rsidR="00B45F37" w:rsidRPr="00B45F37" w:rsidRDefault="00B45F37" w:rsidP="00327F29">
      <w:pPr>
        <w:pStyle w:val="ABNTGeral"/>
        <w:ind w:firstLine="708"/>
        <w:jc w:val="left"/>
        <w:rPr>
          <w:rFonts w:eastAsia="Arial"/>
        </w:rPr>
      </w:pPr>
      <w:r w:rsidRPr="00B45F37">
        <w:rPr>
          <w:rFonts w:eastAsia="Arial"/>
        </w:rPr>
        <w:t xml:space="preserve">Por se tratar de componentes eletrônicos, é necessário a boa gestão e monitoramento destes em relação às condições de temperaturas e umidades, pois, uma vez em contato com concentração exacerbada </w:t>
      </w:r>
      <w:r w:rsidR="00C2207F">
        <w:rPr>
          <w:rFonts w:eastAsia="Arial"/>
        </w:rPr>
        <w:t>das condições climáticas</w:t>
      </w:r>
      <w:r w:rsidRPr="00B45F37">
        <w:rPr>
          <w:rFonts w:eastAsia="Arial"/>
        </w:rPr>
        <w:t xml:space="preserve">, </w:t>
      </w:r>
      <w:r w:rsidR="00C2207F">
        <w:rPr>
          <w:rFonts w:eastAsia="Arial"/>
        </w:rPr>
        <w:t>a garantia d</w:t>
      </w:r>
      <w:r w:rsidRPr="00B45F37">
        <w:rPr>
          <w:rFonts w:eastAsia="Arial"/>
        </w:rPr>
        <w:t>o comprometimento da sua qualidade e integridades</w:t>
      </w:r>
      <w:r w:rsidR="00C2207F">
        <w:rPr>
          <w:rFonts w:eastAsia="Arial"/>
        </w:rPr>
        <w:t xml:space="preserve"> é certeira</w:t>
      </w:r>
      <w:r w:rsidRPr="00B45F37">
        <w:rPr>
          <w:rFonts w:eastAsia="Arial"/>
        </w:rPr>
        <w:t>.</w:t>
      </w:r>
    </w:p>
    <w:p w14:paraId="592CC2BF" w14:textId="6228CBBA" w:rsidR="00B45F37" w:rsidRDefault="00B45F37" w:rsidP="000955D4">
      <w:pPr>
        <w:pStyle w:val="ABNTGeral"/>
        <w:ind w:firstLine="709"/>
        <w:jc w:val="left"/>
        <w:rPr>
          <w:rFonts w:eastAsia="Arial"/>
        </w:rPr>
      </w:pPr>
      <w:r w:rsidRPr="00B45F37">
        <w:rPr>
          <w:rFonts w:eastAsia="Arial"/>
        </w:rPr>
        <w:t xml:space="preserve">Os estudos de Condair aponta que a umidade relativa (UR) deve ser mantido entre 40% </w:t>
      </w:r>
      <w:r>
        <w:rPr>
          <w:rFonts w:eastAsia="Arial"/>
        </w:rPr>
        <w:t>e</w:t>
      </w:r>
      <w:r w:rsidRPr="00B45F37">
        <w:rPr>
          <w:rFonts w:eastAsia="Arial"/>
        </w:rPr>
        <w:t xml:space="preserve"> 60% por razão da proteção contra o acúmulo de poeiras nos computadores. </w:t>
      </w:r>
      <w:r w:rsidR="00770600" w:rsidRPr="00770600">
        <w:rPr>
          <w:rFonts w:eastAsia="Arial"/>
        </w:rPr>
        <w:t>Além disso, os componentes dos computadores possuem tolerância térmica diferente:</w:t>
      </w:r>
    </w:p>
    <w:p w14:paraId="6AD22C99" w14:textId="0965364C" w:rsidR="003B1032" w:rsidRPr="003B1032" w:rsidRDefault="003B1032" w:rsidP="003B1032">
      <w:pPr>
        <w:pStyle w:val="ABNTGeral"/>
        <w:numPr>
          <w:ilvl w:val="0"/>
          <w:numId w:val="47"/>
        </w:numPr>
        <w:rPr>
          <w:rFonts w:eastAsia="Arial"/>
        </w:rPr>
      </w:pPr>
      <w:r w:rsidRPr="003B1032">
        <w:rPr>
          <w:rFonts w:eastAsia="Arial"/>
        </w:rPr>
        <w:t xml:space="preserve">Algumas fontes como Avast, Norton, Crucial afirmam que a temperatura ideal que o CPU deve ser mantida é de 40-65°C. Abaixo dos 80°C está na faixa normal e acima disso há chances de danificar o seu componente. Porém, vale ressaltar que </w:t>
      </w:r>
      <w:r w:rsidR="00770600" w:rsidRPr="003B1032">
        <w:rPr>
          <w:rFonts w:eastAsia="Arial"/>
        </w:rPr>
        <w:t>a fabricação dos CPU não é</w:t>
      </w:r>
      <w:r w:rsidRPr="003B1032">
        <w:rPr>
          <w:rFonts w:eastAsia="Arial"/>
        </w:rPr>
        <w:t xml:space="preserve"> </w:t>
      </w:r>
      <w:r w:rsidR="008836CF" w:rsidRPr="003B1032">
        <w:rPr>
          <w:rFonts w:eastAsia="Arial"/>
        </w:rPr>
        <w:t>única e sim variada</w:t>
      </w:r>
      <w:r w:rsidRPr="003B1032">
        <w:rPr>
          <w:rFonts w:eastAsia="Arial"/>
        </w:rPr>
        <w:t>, então os dados retirados acima podem não se alinhar para os CPUs fabricados recentemente.</w:t>
      </w:r>
    </w:p>
    <w:p w14:paraId="1C05DA5A" w14:textId="3DCF8124" w:rsidR="003B1032" w:rsidRDefault="001876C4" w:rsidP="003B1032">
      <w:pPr>
        <w:pStyle w:val="ABNTGeral"/>
        <w:numPr>
          <w:ilvl w:val="0"/>
          <w:numId w:val="47"/>
        </w:numPr>
        <w:rPr>
          <w:rFonts w:eastAsia="Arial"/>
        </w:rPr>
      </w:pPr>
      <w:r w:rsidRPr="001876C4">
        <w:rPr>
          <w:rFonts w:asciiTheme="minorHAnsi" w:hAnsiTheme="minorHAnsi" w:cstheme="minorBidi"/>
          <w:sz w:val="22"/>
          <w:szCs w:val="22"/>
        </w:rPr>
        <w:t xml:space="preserve"> </w:t>
      </w:r>
      <w:r w:rsidRPr="001876C4">
        <w:rPr>
          <w:rFonts w:eastAsia="Arial"/>
        </w:rPr>
        <w:t>A GPU é um hardware dos computadores focados para os consumidores de jogos eletrônicos, sendo assim, a sua tolerância térmica chega ao limite de 95°C. As GPUs de nova geração podem ultrapassar dos 100°C. Mesmo assim, é recomendado que a temperatura dos GPU se mantenha entre 70-85°C.</w:t>
      </w:r>
    </w:p>
    <w:p w14:paraId="27967069" w14:textId="6A69FF07" w:rsidR="003B1032" w:rsidRPr="003B1032" w:rsidRDefault="003B1032" w:rsidP="001876C4">
      <w:pPr>
        <w:pStyle w:val="ABNTGeral"/>
        <w:numPr>
          <w:ilvl w:val="0"/>
          <w:numId w:val="47"/>
        </w:numPr>
        <w:rPr>
          <w:rFonts w:eastAsia="Arial"/>
        </w:rPr>
      </w:pPr>
      <w:r w:rsidRPr="003B1032">
        <w:rPr>
          <w:rFonts w:eastAsia="Arial"/>
        </w:rPr>
        <w:t>Lifewire diz que a temperatura abaixo de 50°C se situa na faixa boa, mais precisamente, entre 20-80°C. Acima do 80°C se aproxima do perigo.</w:t>
      </w:r>
    </w:p>
    <w:p w14:paraId="693F6248" w14:textId="7F69A481" w:rsidR="008836CF" w:rsidRDefault="001876C4" w:rsidP="001876C4">
      <w:pPr>
        <w:pStyle w:val="ABNTGeral"/>
        <w:ind w:left="360"/>
        <w:rPr>
          <w:rFonts w:eastAsia="Arial"/>
        </w:rPr>
      </w:pPr>
      <w:r w:rsidRPr="008836CF">
        <w:rPr>
          <w:rFonts w:eastAsia="Arial"/>
          <w:noProof/>
        </w:rPr>
        <w:drawing>
          <wp:anchor distT="0" distB="0" distL="114300" distR="114300" simplePos="0" relativeHeight="251658242" behindDoc="1" locked="0" layoutInCell="1" allowOverlap="1" wp14:anchorId="49BAACD0" wp14:editId="12D8D776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4277322" cy="4353533"/>
            <wp:effectExtent l="0" t="0" r="9525" b="9525"/>
            <wp:wrapTight wrapText="bothSides">
              <wp:wrapPolygon edited="0">
                <wp:start x="0" y="0"/>
                <wp:lineTo x="0" y="21553"/>
                <wp:lineTo x="21552" y="21553"/>
                <wp:lineTo x="21552" y="0"/>
                <wp:lineTo x="0" y="0"/>
              </wp:wrapPolygon>
            </wp:wrapTight>
            <wp:docPr id="21427552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55219" name="Imagem 1" descr="Tabela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2D3BDF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03863927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166BBB10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574D80C7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11C76DC9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5B65DC19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01FC1A19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76A5828D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5AEF3D74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7DE63F4A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5A577443" w14:textId="77777777" w:rsidR="001876C4" w:rsidRDefault="001876C4" w:rsidP="001876C4">
      <w:pPr>
        <w:pStyle w:val="ABNTGeral"/>
        <w:ind w:left="360"/>
        <w:rPr>
          <w:rFonts w:eastAsia="Arial"/>
        </w:rPr>
      </w:pPr>
    </w:p>
    <w:p w14:paraId="65C6A4A5" w14:textId="77777777" w:rsidR="001876C4" w:rsidRPr="003B1032" w:rsidRDefault="001876C4" w:rsidP="001876C4">
      <w:pPr>
        <w:pStyle w:val="ABNTGeral"/>
        <w:ind w:left="360"/>
        <w:rPr>
          <w:rFonts w:eastAsia="Arial"/>
        </w:rPr>
      </w:pPr>
    </w:p>
    <w:p w14:paraId="703B9C24" w14:textId="77777777" w:rsidR="000C0FD7" w:rsidRPr="00EC3CDF" w:rsidRDefault="000C0FD7" w:rsidP="000C0FD7">
      <w:pPr>
        <w:pStyle w:val="ABNTGeral"/>
        <w:ind w:left="720"/>
        <w:jc w:val="left"/>
        <w:rPr>
          <w:rFonts w:eastAsia="Arial"/>
          <w:sz w:val="16"/>
          <w:szCs w:val="16"/>
        </w:rPr>
      </w:pPr>
      <w:r>
        <w:rPr>
          <w:rFonts w:eastAsia="Arial"/>
        </w:rPr>
        <w:br/>
      </w:r>
      <w:r>
        <w:rPr>
          <w:rFonts w:eastAsia="Arial"/>
        </w:rPr>
        <w:br/>
      </w:r>
      <w:r>
        <w:rPr>
          <w:rFonts w:eastAsia="Arial"/>
          <w:sz w:val="16"/>
          <w:szCs w:val="16"/>
        </w:rPr>
        <w:t xml:space="preserve">Fonte - </w:t>
      </w:r>
      <w:hyperlink r:id="rId18" w:history="1">
        <w:r w:rsidRPr="00F74D79">
          <w:rPr>
            <w:rStyle w:val="Hyperlink"/>
            <w:rFonts w:eastAsia="Arial"/>
            <w:sz w:val="16"/>
            <w:szCs w:val="16"/>
          </w:rPr>
          <w:t>https://computercity.com/hardware/processors/normal-cpu-gpu-temperatures-for-your-pc</w:t>
        </w:r>
      </w:hyperlink>
      <w:r>
        <w:rPr>
          <w:rFonts w:eastAsia="Arial"/>
          <w:sz w:val="16"/>
          <w:szCs w:val="16"/>
        </w:rPr>
        <w:t xml:space="preserve"> </w:t>
      </w:r>
      <w:r>
        <w:rPr>
          <w:rFonts w:eastAsia="Arial"/>
          <w:sz w:val="16"/>
          <w:szCs w:val="16"/>
        </w:rPr>
        <w:br/>
        <w:t>Representação da dinâmica térmica do computador em tabela</w:t>
      </w:r>
    </w:p>
    <w:p w14:paraId="392C048F" w14:textId="39E2170D" w:rsidR="001876C4" w:rsidRDefault="001876C4" w:rsidP="003B1032">
      <w:pPr>
        <w:pStyle w:val="ABNTGeral"/>
        <w:jc w:val="left"/>
        <w:rPr>
          <w:rFonts w:eastAsia="Arial"/>
        </w:rPr>
      </w:pPr>
    </w:p>
    <w:p w14:paraId="57D53470" w14:textId="66DED5B6" w:rsidR="7A363D38" w:rsidRDefault="008A2822" w:rsidP="003B1032">
      <w:pPr>
        <w:pStyle w:val="ABNTGeral"/>
        <w:ind w:firstLine="360"/>
        <w:jc w:val="left"/>
        <w:rPr>
          <w:rFonts w:eastAsia="Arial"/>
        </w:rPr>
      </w:pPr>
      <w:r>
        <w:rPr>
          <w:rFonts w:eastAsia="Arial"/>
        </w:rPr>
        <w:t>Diante deste problema</w:t>
      </w:r>
      <w:r w:rsidR="00B45F37" w:rsidRPr="00B45F37">
        <w:rPr>
          <w:rFonts w:eastAsia="Arial"/>
        </w:rPr>
        <w:t xml:space="preserve">, </w:t>
      </w:r>
      <w:r>
        <w:rPr>
          <w:rFonts w:eastAsia="Arial"/>
        </w:rPr>
        <w:t>a</w:t>
      </w:r>
      <w:r w:rsidR="00B45F37" w:rsidRPr="00B45F37">
        <w:rPr>
          <w:rFonts w:eastAsia="Arial"/>
        </w:rPr>
        <w:t xml:space="preserve"> Umitrix desenvolverá um sistema de monitoramento no estoque por meio da extração de dados do ambiente através de sensores de Arduíno, visando o melhor monitoramento do ambiente e redução dos acidentes previsíveis.</w:t>
      </w:r>
    </w:p>
    <w:p w14:paraId="2776E1A7" w14:textId="06D10867" w:rsidR="008A2822" w:rsidRDefault="008A2822" w:rsidP="008A2822">
      <w:pPr>
        <w:pStyle w:val="ABNTGeral"/>
        <w:ind w:firstLine="709"/>
        <w:jc w:val="left"/>
        <w:rPr>
          <w:rFonts w:eastAsia="Arial"/>
        </w:rPr>
      </w:pPr>
    </w:p>
    <w:p w14:paraId="7F7D52A9" w14:textId="19D34CB0" w:rsidR="008A2822" w:rsidRDefault="008A2822" w:rsidP="008A2822">
      <w:pPr>
        <w:pStyle w:val="ABNTGeral"/>
        <w:ind w:firstLine="709"/>
        <w:jc w:val="left"/>
        <w:rPr>
          <w:rFonts w:eastAsia="Arial"/>
        </w:rPr>
      </w:pPr>
    </w:p>
    <w:p w14:paraId="3DB4E708" w14:textId="68C48310" w:rsidR="00DD4293" w:rsidRPr="00DD4293" w:rsidRDefault="00112809" w:rsidP="2038108E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id="2" w:name="_Toc176812048"/>
      <w:r w:rsidRPr="71E895E8">
        <w:rPr>
          <w:sz w:val="28"/>
          <w:szCs w:val="28"/>
        </w:rPr>
        <w:t>JUSTIFICATIVA DO PROJETO</w:t>
      </w:r>
      <w:bookmarkEnd w:id="2"/>
    </w:p>
    <w:p w14:paraId="145D02A8" w14:textId="7892BCE2" w:rsidR="603A4C53" w:rsidRDefault="7BC6CB8D" w:rsidP="78C61EA8">
      <w:pPr>
        <w:pStyle w:val="ABNTGeral"/>
        <w:ind w:firstLine="708"/>
        <w:rPr>
          <w:rFonts w:eastAsia="Arial"/>
        </w:rPr>
      </w:pPr>
      <w:ins w:id="3" w:author="Microsoft Word" w:date="2024-10-02T17:17:00Z">
        <w:r w:rsidRPr="78C61EA8">
          <w:rPr>
            <w:rFonts w:eastAsia="Arial"/>
          </w:rPr>
          <w:t>Essa modernização reduz custos operacionais e manutenção ao evitar danos aos equipamentos e melhorar a gestão do estoque. O novo sistema oferece uma solução prática e eficiente, alinhando-se com as necessidades modernas de monitoramento e gestão.</w:t>
        </w:r>
        <w:r w:rsidR="603A4C53" w:rsidRPr="78C61EA8">
          <w:rPr>
            <w:rFonts w:eastAsia="Arial"/>
          </w:rPr>
          <w:t>Redução d</w:t>
        </w:r>
      </w:ins>
    </w:p>
    <w:p w14:paraId="41ED29C6" w14:textId="77777777" w:rsidR="008A2822" w:rsidRPr="00EF4580" w:rsidRDefault="008A2822" w:rsidP="00EF4580">
      <w:pPr>
        <w:pStyle w:val="ABNTGeral"/>
        <w:ind w:firstLine="708"/>
        <w:rPr>
          <w:rFonts w:eastAsia="Arial"/>
        </w:rPr>
      </w:pPr>
      <w:bookmarkStart w:id="4" w:name="_Toc176812049"/>
    </w:p>
    <w:p w14:paraId="1DA17B9C" w14:textId="734F3D3C" w:rsidR="00474B44" w:rsidRPr="00474B44" w:rsidRDefault="00112809" w:rsidP="00473BB5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r w:rsidRPr="7A363D38">
        <w:rPr>
          <w:sz w:val="28"/>
          <w:szCs w:val="28"/>
        </w:rPr>
        <w:t>OBJETIVO</w:t>
      </w:r>
      <w:bookmarkEnd w:id="4"/>
    </w:p>
    <w:p w14:paraId="6FDD129C" w14:textId="0E0B450F" w:rsidR="3EBE4E33" w:rsidRDefault="3EBE4E33" w:rsidP="374556A6">
      <w:pPr>
        <w:pStyle w:val="ABNTGeral"/>
        <w:rPr>
          <w:rFonts w:eastAsia="Arial"/>
        </w:rPr>
      </w:pPr>
      <w:r w:rsidRPr="71E895E8">
        <w:t xml:space="preserve">      </w:t>
      </w:r>
      <w:r w:rsidRPr="02E2CEED">
        <w:rPr>
          <w:rFonts w:eastAsia="Arial"/>
        </w:rPr>
        <w:t xml:space="preserve"> Umitrix irá desenvolver e implementar um sistema de monitoramento térmico para medir temperatura e umidade em estoques de computadores de pequenos e médio porte. O sistema fornecerá dados, a partir do Arduino junto aos sensores que serão apresentados em uma dashboard web. Isso vai permitir detectar rapidamente qualquer variação no clima que possa prejudicar os produtos e tomar medidas preventivas de forma ágil.</w:t>
      </w:r>
      <w:r w:rsidR="4728D564" w:rsidRPr="02E2CEED">
        <w:rPr>
          <w:rFonts w:eastAsia="Arial"/>
        </w:rPr>
        <w:t xml:space="preserve"> Implementando o monitoramento térmico a fim de capturar a umidade e temperatura de todo o estoque.</w:t>
      </w:r>
    </w:p>
    <w:p w14:paraId="2B8BCFF1" w14:textId="77777777" w:rsidR="00355102" w:rsidRDefault="00355102" w:rsidP="374556A6">
      <w:pPr>
        <w:pStyle w:val="ABNTGeral"/>
      </w:pPr>
    </w:p>
    <w:p w14:paraId="1384EF27" w14:textId="5142EAF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6EE12C53" w14:textId="77777777" w:rsidR="00E45FE9" w:rsidRPr="00E45FE9" w:rsidRDefault="00E45FE9" w:rsidP="00E45FE9">
      <w:pPr>
        <w:pStyle w:val="ABNTGeral"/>
        <w:rPr>
          <w:color w:val="000000"/>
        </w:rPr>
      </w:pPr>
    </w:p>
    <w:p w14:paraId="03F3C0BC" w14:textId="65A332C3" w:rsidR="374556A6" w:rsidRDefault="374556A6" w:rsidP="374556A6">
      <w:pPr>
        <w:pStyle w:val="ABNTGeral"/>
      </w:pPr>
    </w:p>
    <w:p w14:paraId="7DDED892" w14:textId="3B94F542" w:rsidR="374556A6" w:rsidRDefault="374556A6" w:rsidP="374556A6">
      <w:pPr>
        <w:pStyle w:val="ABNTGeral"/>
        <w:ind w:firstLine="709"/>
        <w:rPr>
          <w:color w:val="000000" w:themeColor="text1"/>
        </w:rPr>
      </w:pPr>
    </w:p>
    <w:p w14:paraId="09C4765F" w14:textId="013E16E3" w:rsidR="00E45FE9" w:rsidRPr="00E45FE9" w:rsidRDefault="00E45FE9" w:rsidP="00E45FE9">
      <w:pPr>
        <w:pStyle w:val="ABNTGeral"/>
        <w:ind w:firstLine="709"/>
        <w:rPr>
          <w:color w:val="000000"/>
        </w:rPr>
      </w:pPr>
    </w:p>
    <w:p w14:paraId="0A587372" w14:textId="50FDC6A5" w:rsidR="00B06858" w:rsidRPr="00B06858" w:rsidRDefault="00B06858" w:rsidP="00E45FE9">
      <w:pPr>
        <w:pStyle w:val="ABNTGeral"/>
        <w:ind w:firstLine="709"/>
        <w:rPr>
          <w:color w:val="000000"/>
        </w:rPr>
      </w:pPr>
    </w:p>
    <w:p w14:paraId="083B74D7" w14:textId="77777777" w:rsidR="00B06858" w:rsidRPr="00B06858" w:rsidRDefault="00B06858" w:rsidP="00B06858">
      <w:pPr>
        <w:rPr>
          <w:b/>
          <w:sz w:val="32"/>
          <w:szCs w:val="32"/>
        </w:rPr>
      </w:pPr>
    </w:p>
    <w:p w14:paraId="01FAC29E" w14:textId="54206FC1" w:rsidR="374556A6" w:rsidRDefault="374556A6">
      <w:r>
        <w:br w:type="page"/>
      </w:r>
    </w:p>
    <w:p w14:paraId="2379033B" w14:textId="0232BB01" w:rsidR="000F4981" w:rsidRPr="00EB288E" w:rsidRDefault="4E942CB5" w:rsidP="71E895E8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id="5" w:name="_Toc176812050"/>
      <w:r w:rsidRPr="1264849D">
        <w:rPr>
          <w:sz w:val="28"/>
          <w:szCs w:val="28"/>
        </w:rPr>
        <w:t>E</w:t>
      </w:r>
      <w:r w:rsidR="7D4C0AFE" w:rsidRPr="1264849D">
        <w:rPr>
          <w:sz w:val="28"/>
          <w:szCs w:val="28"/>
        </w:rPr>
        <w:t>SCOPO</w:t>
      </w:r>
      <w:bookmarkEnd w:id="5"/>
    </w:p>
    <w:p w14:paraId="51EEEE7C" w14:textId="77777777" w:rsidR="000A0C68" w:rsidRDefault="000A0C68" w:rsidP="000A0C68">
      <w:pPr>
        <w:pStyle w:val="NormalWeb"/>
        <w:rPr>
          <w:rFonts w:ascii="Arial" w:eastAsiaTheme="minorHAnsi" w:hAnsi="Arial" w:cs="Arial"/>
          <w:lang w:eastAsia="en-US"/>
        </w:rPr>
      </w:pPr>
    </w:p>
    <w:p w14:paraId="792DF13E" w14:textId="51BF01D7" w:rsidR="00ED1681" w:rsidRDefault="000A0C68" w:rsidP="00F475EF">
      <w:pPr>
        <w:pStyle w:val="ABNTGeral"/>
        <w:ind w:firstLine="708"/>
      </w:pPr>
      <w:r>
        <w:t xml:space="preserve">O projeto Umitrix visa desenvolver e implementar um sistema de monitoramento da temperatura e umidade </w:t>
      </w:r>
      <w:r w:rsidR="00076BE2">
        <w:t>dentro do estoque de computadores de pequeno e médio</w:t>
      </w:r>
      <w:r w:rsidR="007E0E9E">
        <w:t xml:space="preserve">, onde </w:t>
      </w:r>
      <w:r w:rsidR="00ED1681">
        <w:t>os sensores</w:t>
      </w:r>
      <w:r w:rsidR="007B69B6">
        <w:t xml:space="preserve"> DHT11, conectados ao Arduino Uno R3</w:t>
      </w:r>
      <w:r w:rsidR="00ED1681">
        <w:t>, extrairão os dados do clima ambiental.</w:t>
      </w:r>
    </w:p>
    <w:p w14:paraId="73F8AD69" w14:textId="0C9B6922" w:rsidR="004669F0" w:rsidRDefault="004669F0" w:rsidP="00ED1681">
      <w:pPr>
        <w:pStyle w:val="ABNTGeral"/>
        <w:ind w:firstLine="708"/>
      </w:pPr>
      <w:r>
        <w:t>Os dados extraídos pelos sensores DHT11 dentro do estoque serão armazenados no banco de dados MySQL</w:t>
      </w:r>
      <w:r w:rsidR="00205C50">
        <w:t xml:space="preserve"> </w:t>
      </w:r>
      <w:r w:rsidR="0866712B">
        <w:t>server</w:t>
      </w:r>
      <w:r>
        <w:t>, que posteriormente serão manipulados e tratados para a exibição deles em forma de gráficos dentro da Dashboard no sistema da Umitrix</w:t>
      </w:r>
      <w:r w:rsidR="00B074BD">
        <w:t xml:space="preserve"> com funcionamento 24 horas durante 7 dias por semana</w:t>
      </w:r>
      <w:r>
        <w:t>.</w:t>
      </w:r>
    </w:p>
    <w:p w14:paraId="5FEE4926" w14:textId="7EF83E0F" w:rsidR="004669F0" w:rsidRDefault="004669F0" w:rsidP="00ED1681">
      <w:pPr>
        <w:pStyle w:val="ABNTGeral"/>
        <w:ind w:firstLine="708"/>
      </w:pPr>
      <w:r>
        <w:t>O desenvolvimento d</w:t>
      </w:r>
      <w:r w:rsidR="002E5A67">
        <w:t xml:space="preserve">a aplicação-web será </w:t>
      </w:r>
      <w:r w:rsidR="00F475EF">
        <w:t>feito</w:t>
      </w:r>
      <w:r w:rsidR="002E5A67">
        <w:t xml:space="preserve"> por meio das linguagens de software: HTML, CSS, JavaScript e Chart.js.</w:t>
      </w:r>
    </w:p>
    <w:p w14:paraId="458EFA59" w14:textId="607B1B36" w:rsidR="00F90386" w:rsidRDefault="00B074BD" w:rsidP="00917BD7">
      <w:pPr>
        <w:pStyle w:val="ABNTGeral"/>
        <w:ind w:firstLine="708"/>
      </w:pPr>
      <w:r>
        <w:t>Por fim,</w:t>
      </w:r>
      <w:r w:rsidR="00917BD7">
        <w:t xml:space="preserve"> (nas premissas, estava dito que teria algum tipo de feedback que eu não entendi para quem o feedback está sendo direcionado. Mas se achar que é importante, vamos colocar essa coisa aqui dentro do escopo).</w:t>
      </w:r>
    </w:p>
    <w:p w14:paraId="07D32BF0" w14:textId="77777777" w:rsidR="00F90386" w:rsidRDefault="00F90386" w:rsidP="1264849D">
      <w:pPr>
        <w:pStyle w:val="ABNTGeral"/>
      </w:pPr>
    </w:p>
    <w:p w14:paraId="54D2997B" w14:textId="77777777" w:rsidR="00F90386" w:rsidRDefault="00F90386" w:rsidP="1264849D">
      <w:pPr>
        <w:pStyle w:val="ABNTGeral"/>
      </w:pPr>
    </w:p>
    <w:p w14:paraId="20F0D726" w14:textId="0542B44D" w:rsidR="1264849D" w:rsidRDefault="1264849D" w:rsidP="1264849D">
      <w:pPr>
        <w:pStyle w:val="ABNTGeral"/>
      </w:pPr>
    </w:p>
    <w:p w14:paraId="1C55B539" w14:textId="5EBDB804" w:rsidR="1264849D" w:rsidRDefault="1264849D" w:rsidP="1264849D">
      <w:pPr>
        <w:pStyle w:val="ABNTGeral"/>
      </w:pPr>
    </w:p>
    <w:p w14:paraId="5FBA0FB9" w14:textId="38368B33" w:rsidR="33AA4623" w:rsidRDefault="33AA4623" w:rsidP="7A363D38">
      <w:pPr>
        <w:pStyle w:val="ABNTGeral"/>
        <w:rPr>
          <w:color w:val="000000" w:themeColor="text1"/>
        </w:rPr>
      </w:pPr>
    </w:p>
    <w:p w14:paraId="42CF0B3C" w14:textId="0BAF1A07" w:rsidR="00EB288E" w:rsidRPr="009B13E1" w:rsidRDefault="009B13E1" w:rsidP="009B13E1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02526D83" w14:textId="042E9C32" w:rsidR="00112809" w:rsidRDefault="00112809" w:rsidP="008113E8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id="6" w:name="_Toc176812051"/>
      <w:r w:rsidRPr="7A363D38">
        <w:rPr>
          <w:sz w:val="28"/>
          <w:szCs w:val="28"/>
        </w:rPr>
        <w:t>PREMISSAS</w:t>
      </w:r>
      <w:bookmarkEnd w:id="6"/>
    </w:p>
    <w:p w14:paraId="1225A84D" w14:textId="5EB8D564" w:rsidR="009B13E1" w:rsidRPr="009B13E1" w:rsidRDefault="62BCC86D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5.1. </w:t>
      </w:r>
      <w:r w:rsidR="009B13E1" w:rsidRPr="1264849D">
        <w:rPr>
          <w:b/>
          <w:color w:val="000000" w:themeColor="text1"/>
        </w:rPr>
        <w:t>Disponibilidade dos Recursos</w:t>
      </w:r>
      <w:r w:rsidR="00D413E0">
        <w:rPr>
          <w:b/>
          <w:color w:val="000000" w:themeColor="text1"/>
        </w:rPr>
        <w:t>:</w:t>
      </w:r>
    </w:p>
    <w:p w14:paraId="49B6496B" w14:textId="74943520" w:rsidR="009B13E1" w:rsidRDefault="009B13E1" w:rsidP="00327F29">
      <w:pPr>
        <w:pStyle w:val="ABNTGeral"/>
        <w:ind w:firstLine="708"/>
        <w:rPr>
          <w:color w:val="000000"/>
        </w:rPr>
      </w:pPr>
      <w:r w:rsidRPr="009B13E1">
        <w:rPr>
          <w:color w:val="000000"/>
        </w:rPr>
        <w:t>Acesso contínuo aos sensores DHT11, ao sistema Arduino e a outros componentes necessários para o desenvolvimento e implementação do sistema</w:t>
      </w:r>
      <w:r w:rsidR="00B32815">
        <w:rPr>
          <w:color w:val="000000"/>
        </w:rPr>
        <w:t xml:space="preserve">. A loja fornecerá total disponibilidade </w:t>
      </w:r>
      <w:r w:rsidR="0008098D">
        <w:rPr>
          <w:color w:val="000000"/>
        </w:rPr>
        <w:t xml:space="preserve">para alterações de melhoria e correções </w:t>
      </w:r>
      <w:r w:rsidR="0055619C">
        <w:rPr>
          <w:color w:val="000000"/>
        </w:rPr>
        <w:t xml:space="preserve">e o acompanhamento </w:t>
      </w:r>
      <w:r w:rsidR="00FF78D6">
        <w:rPr>
          <w:color w:val="000000"/>
        </w:rPr>
        <w:t>preventivo das informações do sistema</w:t>
      </w:r>
      <w:r w:rsidR="002A0241">
        <w:rPr>
          <w:color w:val="000000"/>
        </w:rPr>
        <w:t>.</w:t>
      </w:r>
    </w:p>
    <w:p w14:paraId="33D5E426" w14:textId="77777777" w:rsidR="008113E8" w:rsidRPr="009B13E1" w:rsidRDefault="008113E8" w:rsidP="008113E8">
      <w:pPr>
        <w:pStyle w:val="ABNTGeral"/>
        <w:ind w:left="1440"/>
        <w:rPr>
          <w:color w:val="000000"/>
        </w:rPr>
      </w:pPr>
    </w:p>
    <w:p w14:paraId="712B7798" w14:textId="475338DA" w:rsidR="009B13E1" w:rsidRPr="009B13E1" w:rsidRDefault="79F47B53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 xml:space="preserve">5.2. </w:t>
      </w:r>
      <w:r w:rsidR="009B13E1" w:rsidRPr="1264849D">
        <w:rPr>
          <w:b/>
          <w:color w:val="000000" w:themeColor="text1"/>
        </w:rPr>
        <w:t>Infraestrutura Adequada</w:t>
      </w:r>
      <w:r w:rsidR="00D413E0">
        <w:rPr>
          <w:b/>
          <w:color w:val="000000" w:themeColor="text1"/>
        </w:rPr>
        <w:t>:</w:t>
      </w:r>
    </w:p>
    <w:p w14:paraId="1FE84EAE" w14:textId="6CFD2A78" w:rsidR="00E567D5" w:rsidRDefault="00327F29" w:rsidP="00327F29">
      <w:pPr>
        <w:pStyle w:val="ABNTGeral"/>
        <w:rPr>
          <w:rFonts w:eastAsia="Arial"/>
        </w:rPr>
      </w:pPr>
      <w:r>
        <w:rPr>
          <w:rFonts w:eastAsia="Arial"/>
        </w:rPr>
        <w:t xml:space="preserve">   </w:t>
      </w:r>
      <w:r>
        <w:rPr>
          <w:rFonts w:eastAsia="Arial"/>
        </w:rPr>
        <w:tab/>
      </w:r>
      <w:r w:rsidR="3DFD3912" w:rsidRPr="00327F29">
        <w:rPr>
          <w:rFonts w:eastAsia="Arial"/>
        </w:rPr>
        <w:t>Os estoques</w:t>
      </w:r>
      <w:r w:rsidR="009B13E1" w:rsidRPr="00327F29">
        <w:rPr>
          <w:rFonts w:eastAsia="Arial"/>
        </w:rPr>
        <w:t xml:space="preserve"> onde o sistema será instalado</w:t>
      </w:r>
      <w:r w:rsidR="00E567D5">
        <w:rPr>
          <w:rFonts w:eastAsia="Arial"/>
        </w:rPr>
        <w:t xml:space="preserve"> devem possuir </w:t>
      </w:r>
      <w:r w:rsidR="009B13E1" w:rsidRPr="00327F29">
        <w:rPr>
          <w:rFonts w:eastAsia="Arial"/>
        </w:rPr>
        <w:t>a infraestrutura necessária para suportar a instalação dos sensores</w:t>
      </w:r>
      <w:r w:rsidR="00402ADE">
        <w:rPr>
          <w:rFonts w:eastAsia="Arial"/>
        </w:rPr>
        <w:t xml:space="preserve"> (</w:t>
      </w:r>
      <w:r w:rsidR="00D413E0">
        <w:rPr>
          <w:rFonts w:eastAsia="Arial"/>
          <w:b/>
        </w:rPr>
        <w:t>falar sobre a dimensão do estoque para que o sensor consiga capturar</w:t>
      </w:r>
      <w:r w:rsidR="00402ADE">
        <w:rPr>
          <w:rFonts w:eastAsia="Arial"/>
        </w:rPr>
        <w:t>)</w:t>
      </w:r>
      <w:r w:rsidR="00E567D5">
        <w:rPr>
          <w:rFonts w:eastAsia="Arial"/>
        </w:rPr>
        <w:t>.</w:t>
      </w:r>
    </w:p>
    <w:p w14:paraId="2B97E760" w14:textId="51936DCE" w:rsidR="009B13E1" w:rsidRDefault="009B13E1" w:rsidP="00327F29">
      <w:pPr>
        <w:pStyle w:val="ABNTGeral"/>
        <w:rPr>
          <w:rFonts w:eastAsia="Arial"/>
        </w:rPr>
      </w:pPr>
      <w:r w:rsidRPr="00327F29">
        <w:rPr>
          <w:rFonts w:eastAsia="Arial"/>
        </w:rPr>
        <w:t xml:space="preserve"> e a configuração do sistema, incluindo pontos de energia</w:t>
      </w:r>
      <w:r w:rsidR="0012271B" w:rsidRPr="00327F29">
        <w:rPr>
          <w:rFonts w:eastAsia="Arial"/>
        </w:rPr>
        <w:t xml:space="preserve"> com tomadas</w:t>
      </w:r>
      <w:r w:rsidR="00CE4278" w:rsidRPr="00327F29">
        <w:rPr>
          <w:rFonts w:eastAsia="Arial"/>
        </w:rPr>
        <w:t xml:space="preserve">, </w:t>
      </w:r>
      <w:r w:rsidRPr="00327F29">
        <w:rPr>
          <w:rFonts w:eastAsia="Arial"/>
        </w:rPr>
        <w:t>acesso à internet</w:t>
      </w:r>
      <w:r w:rsidR="00CE4278" w:rsidRPr="00327F29">
        <w:rPr>
          <w:rFonts w:eastAsia="Arial"/>
        </w:rPr>
        <w:t xml:space="preserve"> de 500MB</w:t>
      </w:r>
      <w:r w:rsidR="000A59E5" w:rsidRPr="00327F29">
        <w:rPr>
          <w:rFonts w:eastAsia="Arial"/>
        </w:rPr>
        <w:t xml:space="preserve"> e </w:t>
      </w:r>
      <w:r w:rsidR="003D12E6" w:rsidRPr="00327F29">
        <w:rPr>
          <w:rFonts w:eastAsia="Arial"/>
        </w:rPr>
        <w:t xml:space="preserve">dimensões </w:t>
      </w:r>
      <w:r w:rsidR="3C17831E" w:rsidRPr="00327F29">
        <w:rPr>
          <w:rFonts w:eastAsia="Arial"/>
        </w:rPr>
        <w:t>máximas</w:t>
      </w:r>
      <w:r w:rsidR="003D12E6" w:rsidRPr="00327F29">
        <w:rPr>
          <w:rFonts w:eastAsia="Arial"/>
        </w:rPr>
        <w:t xml:space="preserve"> de </w:t>
      </w:r>
      <w:r w:rsidR="561F6E6C" w:rsidRPr="00327F29">
        <w:rPr>
          <w:rFonts w:eastAsia="Arial"/>
        </w:rPr>
        <w:t>50mt x</w:t>
      </w:r>
      <w:r w:rsidR="04E00833" w:rsidRPr="00327F29">
        <w:rPr>
          <w:rFonts w:eastAsia="Arial"/>
        </w:rPr>
        <w:t>4m</w:t>
      </w:r>
      <w:r w:rsidR="27453C99" w:rsidRPr="00327F29">
        <w:rPr>
          <w:rFonts w:eastAsia="Arial"/>
        </w:rPr>
        <w:t>t</w:t>
      </w:r>
      <w:r w:rsidR="001620F9" w:rsidRPr="00327F29">
        <w:rPr>
          <w:rFonts w:eastAsia="Arial"/>
        </w:rPr>
        <w:t xml:space="preserve"> da estrutura d</w:t>
      </w:r>
      <w:r w:rsidR="1174713C" w:rsidRPr="00327F29">
        <w:rPr>
          <w:rFonts w:eastAsia="Arial"/>
        </w:rPr>
        <w:t>o esto</w:t>
      </w:r>
      <w:r w:rsidR="5C916B1D" w:rsidRPr="00327F29">
        <w:rPr>
          <w:rFonts w:eastAsia="Arial"/>
        </w:rPr>
        <w:t xml:space="preserve">que </w:t>
      </w:r>
      <w:r w:rsidR="001620F9" w:rsidRPr="00327F29">
        <w:rPr>
          <w:rFonts w:eastAsia="Arial"/>
        </w:rPr>
        <w:t xml:space="preserve">para melhor alcance dos sensores </w:t>
      </w:r>
      <w:r w:rsidR="000A59E5" w:rsidRPr="00327F29">
        <w:rPr>
          <w:rFonts w:eastAsia="Arial"/>
        </w:rPr>
        <w:t>DHT11.</w:t>
      </w:r>
    </w:p>
    <w:p w14:paraId="436E326D" w14:textId="77777777" w:rsidR="00BA761C" w:rsidRDefault="00BA761C" w:rsidP="00327F29">
      <w:pPr>
        <w:pStyle w:val="ABNTGeral"/>
        <w:rPr>
          <w:rFonts w:eastAsia="Arial"/>
        </w:rPr>
      </w:pPr>
    </w:p>
    <w:p w14:paraId="62A2A08F" w14:textId="23FCB30A" w:rsidR="00BA761C" w:rsidRDefault="00BA761C" w:rsidP="00327F29">
      <w:pPr>
        <w:pStyle w:val="ABNTGeral"/>
        <w:rPr>
          <w:rFonts w:eastAsia="Arial"/>
          <w:b/>
        </w:rPr>
      </w:pPr>
      <w:r>
        <w:rPr>
          <w:rFonts w:eastAsia="Arial"/>
        </w:rPr>
        <w:tab/>
      </w:r>
      <w:r>
        <w:rPr>
          <w:rFonts w:eastAsia="Arial"/>
          <w:b/>
        </w:rPr>
        <w:t>5.3. Redes:</w:t>
      </w:r>
    </w:p>
    <w:p w14:paraId="6C40B47A" w14:textId="4E890EEF" w:rsidR="00BA761C" w:rsidRDefault="00BA761C" w:rsidP="00327F29">
      <w:pPr>
        <w:pStyle w:val="ABNTGeral"/>
        <w:rPr>
          <w:rFonts w:eastAsia="Arial"/>
        </w:rPr>
      </w:pPr>
      <w:r>
        <w:rPr>
          <w:rFonts w:eastAsia="Arial"/>
          <w:b/>
        </w:rPr>
        <w:tab/>
      </w:r>
      <w:r>
        <w:rPr>
          <w:rFonts w:eastAsia="Arial"/>
        </w:rPr>
        <w:t xml:space="preserve">A infraestrutura deve </w:t>
      </w:r>
      <w:r w:rsidR="00402ADE">
        <w:rPr>
          <w:rFonts w:eastAsia="Arial"/>
        </w:rPr>
        <w:t>contar acesso à internet de pelo menos 50Mb/s de velocidade à cabo ou Wi-Fi;</w:t>
      </w:r>
    </w:p>
    <w:p w14:paraId="56D28D17" w14:textId="77777777" w:rsidR="00D413E0" w:rsidRDefault="00D413E0" w:rsidP="00327F29">
      <w:pPr>
        <w:pStyle w:val="ABNTGeral"/>
        <w:rPr>
          <w:rFonts w:eastAsia="Arial"/>
        </w:rPr>
      </w:pPr>
    </w:p>
    <w:p w14:paraId="2FBC7248" w14:textId="5D5CD8E5" w:rsidR="00D413E0" w:rsidRDefault="00D413E0" w:rsidP="00327F29">
      <w:pPr>
        <w:pStyle w:val="ABNTGeral"/>
        <w:rPr>
          <w:rFonts w:eastAsia="Arial"/>
          <w:b/>
        </w:rPr>
      </w:pPr>
      <w:r>
        <w:rPr>
          <w:rFonts w:eastAsia="Arial"/>
        </w:rPr>
        <w:tab/>
      </w:r>
      <w:r>
        <w:rPr>
          <w:rFonts w:eastAsia="Arial"/>
          <w:b/>
        </w:rPr>
        <w:t xml:space="preserve">5.4. </w:t>
      </w:r>
      <w:r w:rsidR="00C167FC">
        <w:rPr>
          <w:rFonts w:eastAsia="Arial"/>
          <w:b/>
        </w:rPr>
        <w:t>Computadores:</w:t>
      </w:r>
    </w:p>
    <w:p w14:paraId="7E156E62" w14:textId="6CC90F46" w:rsidR="00C167FC" w:rsidRPr="00C167FC" w:rsidRDefault="00C167FC" w:rsidP="00327F29">
      <w:pPr>
        <w:pStyle w:val="ABNTGeral"/>
        <w:rPr>
          <w:rFonts w:eastAsia="Arial"/>
        </w:rPr>
      </w:pPr>
      <w:r>
        <w:rPr>
          <w:rFonts w:eastAsia="Arial"/>
          <w:b/>
        </w:rPr>
        <w:tab/>
      </w:r>
      <w:r>
        <w:rPr>
          <w:rFonts w:eastAsia="Arial"/>
        </w:rPr>
        <w:t xml:space="preserve">O cliente deve contar o próprio computador. A Umitrix não será </w:t>
      </w:r>
      <w:r w:rsidR="008875D0">
        <w:rPr>
          <w:rFonts w:eastAsia="Arial"/>
        </w:rPr>
        <w:t>responsabilizada</w:t>
      </w:r>
      <w:r>
        <w:rPr>
          <w:rFonts w:eastAsia="Arial"/>
        </w:rPr>
        <w:t xml:space="preserve"> </w:t>
      </w:r>
      <w:r w:rsidR="008875D0">
        <w:rPr>
          <w:rFonts w:eastAsia="Arial"/>
        </w:rPr>
        <w:t>pelos oferecimentos</w:t>
      </w:r>
      <w:r>
        <w:rPr>
          <w:rFonts w:eastAsia="Arial"/>
        </w:rPr>
        <w:t xml:space="preserve"> de computadores ou qualquer outro tipo</w:t>
      </w:r>
      <w:r w:rsidR="008875D0">
        <w:rPr>
          <w:rFonts w:eastAsia="Arial"/>
        </w:rPr>
        <w:t xml:space="preserve"> (notebook, tablets)</w:t>
      </w:r>
      <w:r>
        <w:rPr>
          <w:rFonts w:eastAsia="Arial"/>
        </w:rPr>
        <w:t>.</w:t>
      </w:r>
    </w:p>
    <w:p w14:paraId="193C7DF1" w14:textId="77777777" w:rsidR="008113E8" w:rsidRPr="009B13E1" w:rsidRDefault="008113E8" w:rsidP="008113E8">
      <w:pPr>
        <w:pStyle w:val="ABNTGeral"/>
        <w:rPr>
          <w:color w:val="000000"/>
        </w:rPr>
      </w:pPr>
    </w:p>
    <w:p w14:paraId="7D9409BD" w14:textId="58C61B44" w:rsidR="009B13E1" w:rsidRDefault="0DA2C728" w:rsidP="008113E8">
      <w:pPr>
        <w:pStyle w:val="ABNTGeral"/>
        <w:ind w:left="720"/>
        <w:rPr>
          <w:b/>
          <w:bCs/>
          <w:color w:val="000000" w:themeColor="text1"/>
        </w:rPr>
      </w:pPr>
      <w:r w:rsidRPr="1264849D">
        <w:rPr>
          <w:b/>
          <w:bCs/>
          <w:color w:val="000000" w:themeColor="text1"/>
        </w:rPr>
        <w:t>5.</w:t>
      </w:r>
      <w:r w:rsidR="00917BD7">
        <w:rPr>
          <w:b/>
          <w:bCs/>
          <w:color w:val="000000" w:themeColor="text1"/>
        </w:rPr>
        <w:t>5</w:t>
      </w:r>
      <w:r w:rsidRPr="1264849D">
        <w:rPr>
          <w:b/>
          <w:bCs/>
          <w:color w:val="000000" w:themeColor="text1"/>
        </w:rPr>
        <w:t xml:space="preserve">. </w:t>
      </w:r>
      <w:r w:rsidR="004708A2">
        <w:rPr>
          <w:b/>
          <w:bCs/>
          <w:color w:val="000000" w:themeColor="text1"/>
        </w:rPr>
        <w:t>Conhecimento informática:</w:t>
      </w:r>
    </w:p>
    <w:p w14:paraId="4E0E639E" w14:textId="06D5BA60" w:rsidR="004708A2" w:rsidRPr="004708A2" w:rsidRDefault="004708A2" w:rsidP="008113E8">
      <w:pPr>
        <w:pStyle w:val="ABNTGeral"/>
        <w:ind w:left="720"/>
        <w:rPr>
          <w:color w:val="000000"/>
        </w:rPr>
      </w:pPr>
      <w:r>
        <w:rPr>
          <w:bCs/>
          <w:color w:val="000000" w:themeColor="text1"/>
        </w:rPr>
        <w:t>O cliente deve ter o domínio mínimo</w:t>
      </w:r>
      <w:r w:rsidR="004027CD">
        <w:rPr>
          <w:bCs/>
          <w:color w:val="000000" w:themeColor="text1"/>
        </w:rPr>
        <w:t xml:space="preserve"> da informática.</w:t>
      </w:r>
    </w:p>
    <w:p w14:paraId="384C48D3" w14:textId="77777777" w:rsidR="008113E8" w:rsidRDefault="008113E8" w:rsidP="008113E8">
      <w:pPr>
        <w:pStyle w:val="ABNTGeral"/>
        <w:rPr>
          <w:color w:val="000000" w:themeColor="text1"/>
        </w:rPr>
      </w:pPr>
    </w:p>
    <w:p w14:paraId="41D88A41" w14:textId="77777777" w:rsidR="00B074BD" w:rsidRPr="009B13E1" w:rsidRDefault="00B074BD" w:rsidP="008113E8">
      <w:pPr>
        <w:pStyle w:val="ABNTGeral"/>
        <w:rPr>
          <w:color w:val="000000"/>
        </w:rPr>
      </w:pPr>
    </w:p>
    <w:p w14:paraId="02780A13" w14:textId="38814861" w:rsidR="009B13E1" w:rsidRPr="009B13E1" w:rsidRDefault="2280AA96" w:rsidP="008113E8">
      <w:pPr>
        <w:pStyle w:val="ABNTGeral"/>
        <w:ind w:left="720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3633FA0E" w:rsidRPr="1264849D">
        <w:rPr>
          <w:b/>
          <w:bCs/>
          <w:color w:val="000000" w:themeColor="text1"/>
        </w:rPr>
        <w:t>6</w:t>
      </w:r>
      <w:r w:rsidR="003FE22D" w:rsidRPr="1264849D">
        <w:rPr>
          <w:b/>
          <w:bCs/>
          <w:color w:val="000000" w:themeColor="text1"/>
        </w:rPr>
        <w:t xml:space="preserve">. </w:t>
      </w:r>
      <w:r w:rsidR="009B13E1" w:rsidRPr="1264849D">
        <w:rPr>
          <w:b/>
          <w:color w:val="000000" w:themeColor="text1"/>
        </w:rPr>
        <w:t>Conformidade com Normas</w:t>
      </w:r>
      <w:r w:rsidR="008875D0">
        <w:rPr>
          <w:b/>
          <w:color w:val="000000" w:themeColor="text1"/>
        </w:rPr>
        <w:t>:</w:t>
      </w:r>
    </w:p>
    <w:p w14:paraId="52273CFD" w14:textId="778F4C7C" w:rsidR="009B13E1" w:rsidRDefault="009B13E1" w:rsidP="008875D0">
      <w:pPr>
        <w:pStyle w:val="ABNTGeral"/>
        <w:ind w:firstLine="708"/>
        <w:rPr>
          <w:color w:val="000000" w:themeColor="text1"/>
        </w:rPr>
      </w:pPr>
      <w:r w:rsidRPr="374556A6">
        <w:rPr>
          <w:color w:val="000000" w:themeColor="text1"/>
        </w:rPr>
        <w:t xml:space="preserve">O sistema estará em conformidade com todas as regulamentações e </w:t>
      </w:r>
      <w:r w:rsidR="2CF41F38" w:rsidRPr="374556A6">
        <w:rPr>
          <w:color w:val="000000" w:themeColor="text1"/>
        </w:rPr>
        <w:t>normas aplicáveis</w:t>
      </w:r>
      <w:r w:rsidR="00640C09" w:rsidRPr="374556A6">
        <w:rPr>
          <w:color w:val="000000" w:themeColor="text1"/>
        </w:rPr>
        <w:t xml:space="preserve"> do Código de Defesa do Consumidor</w:t>
      </w:r>
      <w:r w:rsidR="4677B84F" w:rsidRPr="374556A6">
        <w:rPr>
          <w:color w:val="000000" w:themeColor="text1"/>
        </w:rPr>
        <w:t xml:space="preserve"> </w:t>
      </w:r>
      <w:r w:rsidR="00B36925" w:rsidRPr="374556A6">
        <w:rPr>
          <w:color w:val="000000" w:themeColor="text1"/>
        </w:rPr>
        <w:t>na</w:t>
      </w:r>
      <w:r w:rsidRPr="374556A6">
        <w:rPr>
          <w:color w:val="000000" w:themeColor="text1"/>
        </w:rPr>
        <w:t xml:space="preserve"> instalação e operação de equipamentos eletrônicos e sistemas de monitoramento.</w:t>
      </w:r>
    </w:p>
    <w:p w14:paraId="14041A6F" w14:textId="77777777" w:rsidR="008113E8" w:rsidRDefault="008113E8" w:rsidP="008113E8">
      <w:pPr>
        <w:pStyle w:val="ABNTGeral"/>
        <w:rPr>
          <w:color w:val="000000"/>
        </w:rPr>
      </w:pPr>
    </w:p>
    <w:p w14:paraId="1730CF9D" w14:textId="77777777" w:rsidR="00A764C7" w:rsidRDefault="00A764C7" w:rsidP="7A363D38">
      <w:pPr>
        <w:pStyle w:val="ABNTGeral"/>
        <w:ind w:firstLine="708"/>
        <w:rPr>
          <w:b/>
          <w:bCs/>
          <w:color w:val="000000" w:themeColor="text1"/>
        </w:rPr>
      </w:pPr>
    </w:p>
    <w:p w14:paraId="465B97B2" w14:textId="2DFB27C0" w:rsidR="009B13E1" w:rsidRPr="009B13E1" w:rsidRDefault="4AE43272" w:rsidP="7A363D38">
      <w:pPr>
        <w:pStyle w:val="ABNTGeral"/>
        <w:ind w:firstLine="708"/>
        <w:rPr>
          <w:color w:val="000000"/>
        </w:rPr>
      </w:pPr>
      <w:r w:rsidRPr="1264849D">
        <w:rPr>
          <w:b/>
          <w:bCs/>
          <w:color w:val="000000" w:themeColor="text1"/>
        </w:rPr>
        <w:t>5.</w:t>
      </w:r>
      <w:r w:rsidR="010D8557" w:rsidRPr="1264849D">
        <w:rPr>
          <w:b/>
          <w:bCs/>
          <w:color w:val="000000" w:themeColor="text1"/>
        </w:rPr>
        <w:t xml:space="preserve">7. </w:t>
      </w:r>
      <w:r w:rsidR="009B13E1" w:rsidRPr="7A363D38">
        <w:rPr>
          <w:b/>
          <w:bCs/>
          <w:color w:val="000000" w:themeColor="text1"/>
        </w:rPr>
        <w:t>Feedback dos Usuários</w:t>
      </w:r>
    </w:p>
    <w:p w14:paraId="42D753B7" w14:textId="32E9D663" w:rsidR="008113E8" w:rsidRDefault="009B13E1" w:rsidP="008113E8">
      <w:pPr>
        <w:pStyle w:val="ABNTGeral"/>
        <w:rPr>
          <w:color w:val="000000"/>
        </w:rPr>
      </w:pPr>
      <w:r w:rsidRPr="7A363D38">
        <w:rPr>
          <w:color w:val="000000" w:themeColor="text1"/>
        </w:rPr>
        <w:t>Recebimento de feedback dos usuários para aprimorar o sistema com base nas necessidades e experiências reais durante o uso.</w:t>
      </w:r>
      <w:r w:rsidR="003220DA" w:rsidRPr="7A363D38">
        <w:rPr>
          <w:color w:val="000000" w:themeColor="text1"/>
        </w:rPr>
        <w:t xml:space="preserve"> </w:t>
      </w:r>
      <w:r w:rsidR="58121F9E" w:rsidRPr="7A363D38">
        <w:rPr>
          <w:color w:val="000000" w:themeColor="text1"/>
        </w:rPr>
        <w:t>Serão</w:t>
      </w:r>
      <w:r w:rsidR="003220DA" w:rsidRPr="7A363D38">
        <w:rPr>
          <w:color w:val="000000" w:themeColor="text1"/>
        </w:rPr>
        <w:t xml:space="preserve"> consideradas tanto críticas construtivas quanto </w:t>
      </w:r>
      <w:r w:rsidR="00D077B1" w:rsidRPr="7A363D38">
        <w:rPr>
          <w:color w:val="000000" w:themeColor="text1"/>
        </w:rPr>
        <w:t>destrutivas</w:t>
      </w:r>
      <w:r w:rsidR="00751C74" w:rsidRPr="7A363D38">
        <w:rPr>
          <w:color w:val="000000" w:themeColor="text1"/>
        </w:rPr>
        <w:t>, porque nosso maior papel é a transparência e confiança com o cliente</w:t>
      </w:r>
      <w:r w:rsidR="00821CAF" w:rsidRPr="7A363D38">
        <w:rPr>
          <w:color w:val="000000" w:themeColor="text1"/>
        </w:rPr>
        <w:t>.</w:t>
      </w:r>
    </w:p>
    <w:p w14:paraId="6A6D7FCF" w14:textId="207282EF" w:rsidR="003D08E5" w:rsidRPr="008113E8" w:rsidRDefault="008113E8" w:rsidP="003D08E5">
      <w:pPr>
        <w:rPr>
          <w:rFonts w:ascii="Arial" w:hAnsi="Arial" w:cs="Arial"/>
          <w:color w:val="000000"/>
          <w:sz w:val="24"/>
          <w:szCs w:val="24"/>
        </w:rPr>
      </w:pPr>
      <w:r>
        <w:rPr>
          <w:color w:val="000000"/>
        </w:rPr>
        <w:br w:type="page"/>
      </w:r>
    </w:p>
    <w:p w14:paraId="71896604" w14:textId="53C08555" w:rsidR="00F21AF8" w:rsidRPr="00F21AF8" w:rsidRDefault="00112809" w:rsidP="008113E8">
      <w:pPr>
        <w:pStyle w:val="Heading2"/>
        <w:numPr>
          <w:ilvl w:val="0"/>
          <w:numId w:val="36"/>
        </w:numPr>
        <w:jc w:val="center"/>
        <w:rPr>
          <w:sz w:val="28"/>
          <w:szCs w:val="28"/>
        </w:rPr>
      </w:pPr>
      <w:bookmarkStart w:id="7" w:name="_Toc176812052"/>
      <w:r w:rsidRPr="7A363D38">
        <w:rPr>
          <w:sz w:val="28"/>
          <w:szCs w:val="28"/>
        </w:rPr>
        <w:t>RESTRIÇÕES</w:t>
      </w:r>
      <w:bookmarkEnd w:id="7"/>
    </w:p>
    <w:p w14:paraId="10880621" w14:textId="0B842868" w:rsidR="002914FD" w:rsidRDefault="54DD4688" w:rsidP="002914FD">
      <w:pPr>
        <w:pStyle w:val="ABNTGeral"/>
        <w:ind w:firstLine="708"/>
        <w:rPr>
          <w:b/>
          <w:bCs/>
          <w:color w:val="000000" w:themeColor="text1"/>
        </w:rPr>
      </w:pPr>
      <w:r w:rsidRPr="1264849D">
        <w:rPr>
          <w:b/>
          <w:bCs/>
          <w:color w:val="000000" w:themeColor="text1"/>
        </w:rPr>
        <w:t xml:space="preserve">6.1. </w:t>
      </w:r>
      <w:r w:rsidR="00143A66">
        <w:rPr>
          <w:b/>
          <w:bCs/>
          <w:color w:val="000000" w:themeColor="text1"/>
        </w:rPr>
        <w:t>Conserto dos Sensores:</w:t>
      </w:r>
    </w:p>
    <w:p w14:paraId="1C8436E2" w14:textId="268596B0" w:rsidR="002914FD" w:rsidRPr="003360CF" w:rsidRDefault="002914FD" w:rsidP="002914FD">
      <w:pPr>
        <w:pStyle w:val="ABNTGeral"/>
        <w:rPr>
          <w:color w:val="000000" w:themeColor="text1"/>
        </w:rPr>
      </w:pPr>
      <w:r>
        <w:rPr>
          <w:b/>
          <w:bCs/>
          <w:color w:val="000000" w:themeColor="text1"/>
        </w:rPr>
        <w:tab/>
      </w:r>
      <w:r w:rsidR="003360CF">
        <w:rPr>
          <w:color w:val="000000" w:themeColor="text1"/>
        </w:rPr>
        <w:t>Não haverá o conserto dos sensores de Arduino por mau uso dos sensores ou mau cuidados dos sensores;</w:t>
      </w:r>
    </w:p>
    <w:p w14:paraId="329C915A" w14:textId="5C667F19" w:rsidR="008113E8" w:rsidRPr="00F21AF8" w:rsidRDefault="008113E8" w:rsidP="003360CF">
      <w:pPr>
        <w:pStyle w:val="ABNTGeral"/>
        <w:rPr>
          <w:color w:val="000000"/>
        </w:rPr>
      </w:pPr>
    </w:p>
    <w:p w14:paraId="070139D6" w14:textId="1E32382B" w:rsidR="00F21AF8" w:rsidRDefault="7AA3CC66" w:rsidP="7A363D38">
      <w:pPr>
        <w:pStyle w:val="ABNTGeral"/>
        <w:ind w:firstLine="708"/>
        <w:rPr>
          <w:b/>
          <w:color w:val="000000" w:themeColor="text1"/>
        </w:rPr>
      </w:pPr>
      <w:r w:rsidRPr="1264849D">
        <w:rPr>
          <w:b/>
          <w:bCs/>
          <w:color w:val="000000" w:themeColor="text1"/>
        </w:rPr>
        <w:t xml:space="preserve">6.2. </w:t>
      </w:r>
      <w:r w:rsidR="003360CF">
        <w:rPr>
          <w:b/>
          <w:color w:val="000000" w:themeColor="text1"/>
        </w:rPr>
        <w:t xml:space="preserve">Manutenção </w:t>
      </w:r>
      <w:r w:rsidR="00BC7028">
        <w:rPr>
          <w:b/>
          <w:color w:val="000000" w:themeColor="text1"/>
        </w:rPr>
        <w:t>do ambiente:</w:t>
      </w:r>
    </w:p>
    <w:p w14:paraId="2D0532DA" w14:textId="238DE600" w:rsidR="00F21AF8" w:rsidRDefault="00BC7028" w:rsidP="007D7BC3">
      <w:pPr>
        <w:pStyle w:val="ABNTGeral"/>
        <w:ind w:firstLine="708"/>
        <w:rPr>
          <w:color w:val="000000"/>
        </w:rPr>
      </w:pPr>
      <w:r>
        <w:rPr>
          <w:color w:val="000000" w:themeColor="text1"/>
        </w:rPr>
        <w:t xml:space="preserve">Não haverá nenhuma </w:t>
      </w:r>
      <w:r w:rsidR="00FE0026">
        <w:rPr>
          <w:color w:val="000000" w:themeColor="text1"/>
        </w:rPr>
        <w:t xml:space="preserve">manutenção </w:t>
      </w:r>
      <w:r w:rsidR="00CA78AE">
        <w:rPr>
          <w:color w:val="000000" w:themeColor="text1"/>
        </w:rPr>
        <w:t>ou automatização das tarefas dentro do estoque.</w:t>
      </w:r>
    </w:p>
    <w:p w14:paraId="1D98FC8A" w14:textId="77777777" w:rsidR="007D7BC3" w:rsidRPr="007D7BC3" w:rsidRDefault="007D7BC3" w:rsidP="007D7BC3">
      <w:pPr>
        <w:pStyle w:val="ABNTGeral"/>
        <w:ind w:firstLine="708"/>
        <w:rPr>
          <w:color w:val="000000"/>
          <w:u w:val="single"/>
        </w:rPr>
      </w:pPr>
    </w:p>
    <w:p w14:paraId="1075E76E" w14:textId="33BB42EC" w:rsidR="00F21AF8" w:rsidRDefault="2296CF57" w:rsidP="7A363D38">
      <w:pPr>
        <w:pStyle w:val="ABNTGeral"/>
        <w:ind w:firstLine="708"/>
        <w:rPr>
          <w:b/>
          <w:bCs/>
          <w:color w:val="000000" w:themeColor="text1"/>
        </w:rPr>
      </w:pPr>
      <w:r w:rsidRPr="1264849D">
        <w:rPr>
          <w:b/>
          <w:bCs/>
          <w:color w:val="000000" w:themeColor="text1"/>
        </w:rPr>
        <w:t xml:space="preserve">6.3. </w:t>
      </w:r>
      <w:r w:rsidR="002F65B5">
        <w:rPr>
          <w:b/>
          <w:bCs/>
          <w:color w:val="000000" w:themeColor="text1"/>
        </w:rPr>
        <w:t>Treinamento técnicos:</w:t>
      </w:r>
    </w:p>
    <w:p w14:paraId="40B11924" w14:textId="4A4EA27F" w:rsidR="002F65B5" w:rsidRDefault="002F65B5" w:rsidP="002F65B5">
      <w:pPr>
        <w:pStyle w:val="ABNTGeral"/>
        <w:rPr>
          <w:bCs/>
          <w:color w:val="000000" w:themeColor="text1"/>
        </w:rPr>
      </w:pPr>
      <w:r>
        <w:rPr>
          <w:b/>
          <w:bCs/>
          <w:color w:val="000000" w:themeColor="text1"/>
        </w:rPr>
        <w:tab/>
      </w:r>
      <w:r>
        <w:rPr>
          <w:bCs/>
          <w:color w:val="000000" w:themeColor="text1"/>
        </w:rPr>
        <w:t xml:space="preserve">Umitrix não será responsabilidade por </w:t>
      </w:r>
      <w:r w:rsidR="00454D1D">
        <w:rPr>
          <w:bCs/>
          <w:color w:val="000000" w:themeColor="text1"/>
        </w:rPr>
        <w:t>treinamentos técnicos além da informação sobre o uso do sistema;</w:t>
      </w:r>
    </w:p>
    <w:p w14:paraId="7245515B" w14:textId="77777777" w:rsidR="00454D1D" w:rsidRDefault="00454D1D" w:rsidP="002F65B5">
      <w:pPr>
        <w:pStyle w:val="ABNTGeral"/>
        <w:rPr>
          <w:color w:val="000000"/>
        </w:rPr>
      </w:pPr>
    </w:p>
    <w:p w14:paraId="5CC115DA" w14:textId="41EF40E8" w:rsidR="00A01CEA" w:rsidRDefault="00A01CEA" w:rsidP="00A01CEA">
      <w:pPr>
        <w:pStyle w:val="ABNTGeral"/>
        <w:ind w:firstLine="708"/>
        <w:rPr>
          <w:b/>
          <w:bCs/>
          <w:color w:val="000000" w:themeColor="text1"/>
        </w:rPr>
      </w:pPr>
      <w:r w:rsidRPr="1264849D">
        <w:rPr>
          <w:b/>
          <w:bCs/>
          <w:color w:val="000000" w:themeColor="text1"/>
        </w:rPr>
        <w:t>6.</w:t>
      </w:r>
      <w:r>
        <w:rPr>
          <w:b/>
          <w:bCs/>
          <w:color w:val="000000" w:themeColor="text1"/>
        </w:rPr>
        <w:t>4</w:t>
      </w:r>
      <w:r w:rsidRPr="1264849D">
        <w:rPr>
          <w:b/>
          <w:bCs/>
          <w:color w:val="000000" w:themeColor="text1"/>
        </w:rPr>
        <w:t xml:space="preserve">. </w:t>
      </w:r>
      <w:r>
        <w:rPr>
          <w:b/>
          <w:bCs/>
          <w:color w:val="000000" w:themeColor="text1"/>
        </w:rPr>
        <w:t>Treinamento técnicos:</w:t>
      </w:r>
    </w:p>
    <w:p w14:paraId="36779F94" w14:textId="4B21E79F" w:rsidR="00A01CEA" w:rsidRDefault="00A01CEA" w:rsidP="00A01CEA">
      <w:pPr>
        <w:pStyle w:val="ABNTGeral"/>
        <w:ind w:firstLine="708"/>
        <w:rPr>
          <w:bCs/>
          <w:color w:val="000000" w:themeColor="text1"/>
        </w:rPr>
      </w:pPr>
      <w:r>
        <w:rPr>
          <w:bCs/>
          <w:color w:val="000000" w:themeColor="text1"/>
        </w:rPr>
        <w:t>Somente será monitorado o ambiente de estoque, no qual apenas possui computadores de pequeno e médio porte.</w:t>
      </w:r>
    </w:p>
    <w:p w14:paraId="4A6A59CB" w14:textId="77777777" w:rsidR="00A01CEA" w:rsidRDefault="00A01CEA" w:rsidP="00A01CEA">
      <w:pPr>
        <w:pStyle w:val="ABNTGeral"/>
        <w:ind w:firstLine="708"/>
        <w:rPr>
          <w:bCs/>
          <w:color w:val="000000" w:themeColor="text1"/>
        </w:rPr>
      </w:pPr>
    </w:p>
    <w:p w14:paraId="3FA72EA5" w14:textId="03B8C311" w:rsidR="00A01CEA" w:rsidRDefault="00A01CEA" w:rsidP="00A01CEA">
      <w:pPr>
        <w:pStyle w:val="ABNTGeral"/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6.5. Linguagens de Computadores:</w:t>
      </w:r>
    </w:p>
    <w:p w14:paraId="013D76EF" w14:textId="735A561D" w:rsidR="00A01CEA" w:rsidRDefault="00A01CEA" w:rsidP="00A01CEA">
      <w:pPr>
        <w:pStyle w:val="ABNTGeral"/>
        <w:ind w:firstLine="708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Somente será </w:t>
      </w:r>
      <w:r w:rsidR="00F705B2">
        <w:rPr>
          <w:bCs/>
          <w:color w:val="000000" w:themeColor="text1"/>
        </w:rPr>
        <w:t>utilizado</w:t>
      </w:r>
      <w:r>
        <w:rPr>
          <w:bCs/>
          <w:color w:val="000000" w:themeColor="text1"/>
        </w:rPr>
        <w:t xml:space="preserve"> </w:t>
      </w:r>
      <w:r w:rsidR="00077A15">
        <w:rPr>
          <w:bCs/>
          <w:color w:val="000000" w:themeColor="text1"/>
        </w:rPr>
        <w:t>as seguintes linguagens</w:t>
      </w:r>
      <w:r w:rsidR="00AB2C09">
        <w:rPr>
          <w:bCs/>
          <w:color w:val="000000" w:themeColor="text1"/>
        </w:rPr>
        <w:t xml:space="preserve"> de programa: HTML, CSS, JavaScript</w:t>
      </w:r>
      <w:r w:rsidR="00B03209">
        <w:rPr>
          <w:bCs/>
          <w:color w:val="000000" w:themeColor="text1"/>
        </w:rPr>
        <w:t>, chartJS</w:t>
      </w:r>
      <w:r w:rsidR="00F705B2">
        <w:rPr>
          <w:bCs/>
          <w:color w:val="000000" w:themeColor="text1"/>
        </w:rPr>
        <w:t xml:space="preserve"> e API oferecido pela instituição SPTech.</w:t>
      </w:r>
    </w:p>
    <w:p w14:paraId="00150DA7" w14:textId="77777777" w:rsidR="00077A15" w:rsidRDefault="00077A15" w:rsidP="00A01CEA">
      <w:pPr>
        <w:pStyle w:val="ABNTGeral"/>
        <w:ind w:firstLine="708"/>
        <w:rPr>
          <w:bCs/>
          <w:color w:val="000000" w:themeColor="text1"/>
        </w:rPr>
      </w:pPr>
    </w:p>
    <w:p w14:paraId="5E9A4E97" w14:textId="2B55370B" w:rsidR="00077A15" w:rsidRDefault="00077A15" w:rsidP="00A01CEA">
      <w:pPr>
        <w:pStyle w:val="ABNTGeral"/>
        <w:ind w:firstLine="708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6.6. </w:t>
      </w:r>
      <w:r w:rsidR="00142367">
        <w:rPr>
          <w:b/>
          <w:bCs/>
          <w:color w:val="000000" w:themeColor="text1"/>
        </w:rPr>
        <w:t>Navegadores:</w:t>
      </w:r>
    </w:p>
    <w:p w14:paraId="0998716D" w14:textId="4725ADD5" w:rsidR="00142367" w:rsidRPr="00142367" w:rsidRDefault="00142367" w:rsidP="00A01CEA">
      <w:pPr>
        <w:pStyle w:val="ABNTGeral"/>
        <w:ind w:firstLine="708"/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Os navegadores </w:t>
      </w:r>
      <w:r w:rsidR="00FE42FC">
        <w:rPr>
          <w:bCs/>
          <w:color w:val="000000" w:themeColor="text1"/>
        </w:rPr>
        <w:t>compatíveis com o nosso sistema são: Google Chrome, Edge, Safari, Brave. O não uso destes pod</w:t>
      </w:r>
      <w:r w:rsidR="007D7BC3">
        <w:rPr>
          <w:bCs/>
          <w:color w:val="000000" w:themeColor="text1"/>
        </w:rPr>
        <w:t>em limitar os recursos de exibição da Dashboard.</w:t>
      </w:r>
    </w:p>
    <w:p w14:paraId="4C4BCE2B" w14:textId="43DFB904" w:rsidR="00A01CEA" w:rsidRPr="002F65B5" w:rsidRDefault="00A01CEA" w:rsidP="002F65B5">
      <w:pPr>
        <w:pStyle w:val="ABNTGeral"/>
        <w:rPr>
          <w:color w:val="000000"/>
        </w:rPr>
      </w:pPr>
      <w:r>
        <w:rPr>
          <w:color w:val="000000"/>
        </w:rPr>
        <w:tab/>
      </w:r>
    </w:p>
    <w:p w14:paraId="4CFAD9C3" w14:textId="459C8E05" w:rsidR="08A3EF1C" w:rsidRDefault="00325499" w:rsidP="1264849D">
      <w:pPr>
        <w:pStyle w:val="ABNTGeral"/>
        <w:rPr>
          <w:color w:val="000000" w:themeColor="text1"/>
        </w:rPr>
      </w:pPr>
      <w:r>
        <w:rPr>
          <w:color w:val="000000" w:themeColor="text1"/>
        </w:rPr>
        <w:tab/>
      </w:r>
      <w:r w:rsidR="08A3EF1C" w:rsidRPr="1264849D">
        <w:rPr>
          <w:color w:val="000000" w:themeColor="text1"/>
        </w:rPr>
        <w:t xml:space="preserve">          </w:t>
      </w:r>
    </w:p>
    <w:p w14:paraId="0BC8F5B2" w14:textId="76B0EDB7" w:rsidR="1264849D" w:rsidRDefault="1264849D" w:rsidP="1264849D">
      <w:pPr>
        <w:pStyle w:val="ABNTGeral"/>
        <w:rPr>
          <w:color w:val="000000" w:themeColor="text1"/>
        </w:rPr>
      </w:pPr>
    </w:p>
    <w:p w14:paraId="46A6C7FE" w14:textId="77777777" w:rsidR="00F21AF8" w:rsidRPr="00F21AF8" w:rsidRDefault="00F21AF8" w:rsidP="00F21AF8">
      <w:pPr>
        <w:pStyle w:val="ABNTGeral"/>
        <w:ind w:left="720"/>
        <w:rPr>
          <w:color w:val="000000"/>
        </w:rPr>
      </w:pPr>
    </w:p>
    <w:p w14:paraId="7C8C9F66" w14:textId="5748DC07" w:rsidR="00F21AF8" w:rsidRPr="00F21AF8" w:rsidRDefault="00F21AF8" w:rsidP="00F53CC4">
      <w:pPr>
        <w:pStyle w:val="ABNTGeral"/>
        <w:ind w:left="720"/>
        <w:rPr>
          <w:color w:val="000000"/>
        </w:rPr>
      </w:pPr>
    </w:p>
    <w:p w14:paraId="20E221E4" w14:textId="77777777" w:rsidR="00F21AF8" w:rsidRPr="00F21AF8" w:rsidRDefault="00F21AF8" w:rsidP="00F21AF8"/>
    <w:p w14:paraId="012E8C57" w14:textId="77777777" w:rsidR="00F21AF8" w:rsidRPr="00F21AF8" w:rsidRDefault="00F21AF8" w:rsidP="00F21AF8"/>
    <w:p w14:paraId="3520308B" w14:textId="1BCA97D8" w:rsidR="00B8781C" w:rsidRDefault="00B8781C" w:rsidP="003213E3">
      <w:r>
        <w:tab/>
      </w:r>
    </w:p>
    <w:p w14:paraId="7E53A8C0" w14:textId="77777777" w:rsidR="00977928" w:rsidRDefault="00977928" w:rsidP="00692509">
      <w:pPr>
        <w:rPr>
          <w:rFonts w:ascii="Arial" w:hAnsi="Arial" w:cs="Arial"/>
          <w:sz w:val="24"/>
          <w:szCs w:val="24"/>
        </w:rPr>
      </w:pPr>
    </w:p>
    <w:p w14:paraId="3E01C203" w14:textId="77777777" w:rsid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</w:p>
    <w:p w14:paraId="7EF78C2E" w14:textId="527DC52A" w:rsidR="00977928" w:rsidRPr="00977928" w:rsidRDefault="00977928" w:rsidP="0097792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</w:p>
    <w:p w14:paraId="34A2DA7B" w14:textId="6918C258" w:rsidR="00083361" w:rsidRPr="005C73DB" w:rsidRDefault="00977928" w:rsidP="005C73DB">
      <w:r>
        <w:br w:type="page"/>
      </w:r>
    </w:p>
    <w:p w14:paraId="310679ED" w14:textId="5A719A53" w:rsidR="00E63DC1" w:rsidRDefault="008113E8" w:rsidP="00E63DC1">
      <w:pPr>
        <w:pStyle w:val="Heading1"/>
        <w:numPr>
          <w:ilvl w:val="0"/>
          <w:numId w:val="36"/>
        </w:numPr>
        <w:jc w:val="center"/>
      </w:pPr>
      <w:bookmarkStart w:id="8" w:name="_Toc176812053"/>
      <w:bookmarkStart w:id="9" w:name="_Toc135718996"/>
      <w:r>
        <w:t>DIAGR</w:t>
      </w:r>
      <w:r w:rsidR="00E63DC1">
        <w:t xml:space="preserve">AMA DE </w:t>
      </w:r>
      <w:r w:rsidR="0C74D372" w:rsidRPr="71E895E8">
        <w:t>VISÃO DE NEGÓCIO</w:t>
      </w:r>
      <w:bookmarkEnd w:id="8"/>
    </w:p>
    <w:p w14:paraId="7326CDBA" w14:textId="236BA5CB" w:rsidR="2038108E" w:rsidRDefault="2038108E" w:rsidP="2038108E"/>
    <w:p w14:paraId="0DF47A43" w14:textId="562E06F4" w:rsidR="0C74D372" w:rsidRDefault="007C4561" w:rsidP="2038108E">
      <w:r>
        <w:rPr>
          <w:noProof/>
        </w:rPr>
        <w:drawing>
          <wp:inline distT="0" distB="0" distL="0" distR="0" wp14:anchorId="1D22D9CE" wp14:editId="3ECDAD3C">
            <wp:extent cx="5754370" cy="4316095"/>
            <wp:effectExtent l="0" t="0" r="0" b="8255"/>
            <wp:docPr id="108038955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CC6D" w14:textId="1F62570E" w:rsidR="007955AD" w:rsidRDefault="007955AD" w:rsidP="1F99B1B7"/>
    <w:p w14:paraId="04B98564" w14:textId="40BB2B6C" w:rsidR="033D7665" w:rsidRDefault="033D7665">
      <w:r>
        <w:br w:type="page"/>
      </w:r>
    </w:p>
    <w:p w14:paraId="0B42479D" w14:textId="3B42E8FA" w:rsidR="1F99B1B7" w:rsidRDefault="1F99B1B7" w:rsidP="1F99B1B7"/>
    <w:p w14:paraId="1C1AEA82" w14:textId="57179F00" w:rsidR="007955AD" w:rsidRDefault="1722B8E8" w:rsidP="19095D64">
      <w:pPr>
        <w:pStyle w:val="Heading1"/>
        <w:numPr>
          <w:ilvl w:val="0"/>
          <w:numId w:val="36"/>
        </w:numPr>
        <w:jc w:val="center"/>
      </w:pPr>
      <w:bookmarkStart w:id="10" w:name="_Toc176812054"/>
      <w:r>
        <w:t>BACKLOG</w:t>
      </w:r>
      <w:bookmarkEnd w:id="10"/>
    </w:p>
    <w:p w14:paraId="18D692DF" w14:textId="76594F52" w:rsidR="090669D1" w:rsidRDefault="090669D1" w:rsidP="71E895E8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273F9EFB" wp14:editId="7F97C12C">
            <wp:extent cx="5305380" cy="4428490"/>
            <wp:effectExtent l="0" t="0" r="0" b="0"/>
            <wp:docPr id="2077513880" name="Imagem 20775138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2" t="1638" r="12166" b="1170"/>
                    <a:stretch>
                      <a:fillRect/>
                    </a:stretch>
                  </pic:blipFill>
                  <pic:spPr>
                    <a:xfrm>
                      <a:off x="0" y="0"/>
                      <a:ext cx="5314838" cy="443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932" w14:textId="38D87973" w:rsidR="007955AD" w:rsidRDefault="007955AD" w:rsidP="033D7665"/>
    <w:p w14:paraId="11E5BD9D" w14:textId="76462B16" w:rsidR="007955AD" w:rsidRDefault="00917BD7" w:rsidP="033D7665">
      <w:pPr>
        <w:jc w:val="center"/>
      </w:pPr>
      <w:r>
        <w:t>ATUALIZAR O BACKLOG SPRINT</w:t>
      </w:r>
    </w:p>
    <w:p w14:paraId="17199D36" w14:textId="747F5D70" w:rsidR="00917BD7" w:rsidRDefault="00917BD7" w:rsidP="033D7665">
      <w:pPr>
        <w:jc w:val="center"/>
      </w:pPr>
      <w:r>
        <w:t>E TAMBÉM ATUALIZAR AS REFERÊNCIAS</w:t>
      </w:r>
    </w:p>
    <w:p w14:paraId="613F2D95" w14:textId="51DC922A" w:rsidR="007955AD" w:rsidRDefault="007955AD" w:rsidP="19095D64"/>
    <w:p w14:paraId="7609BD39" w14:textId="7C717FC3" w:rsidR="007955AD" w:rsidRDefault="007955AD" w:rsidP="19095D64">
      <w:pPr>
        <w:rPr>
          <w:noProof/>
        </w:rPr>
      </w:pPr>
    </w:p>
    <w:p w14:paraId="6BD219C9" w14:textId="1457DE2F" w:rsidR="007955AD" w:rsidRDefault="007955AD" w:rsidP="19095D64">
      <w:pPr>
        <w:rPr>
          <w:noProof/>
        </w:rPr>
      </w:pPr>
    </w:p>
    <w:bookmarkEnd w:id="9"/>
    <w:p w14:paraId="02B53699" w14:textId="3B926AE2" w:rsidR="00E24642" w:rsidRDefault="00E24642" w:rsidP="7A363D38"/>
    <w:p w14:paraId="749E8D86" w14:textId="67479F54" w:rsidR="00E24642" w:rsidRPr="00633BE9" w:rsidRDefault="00E24642" w:rsidP="00EF5C2C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5F69DEA4" w14:textId="65F317FE" w:rsidR="005326A2" w:rsidRDefault="005326A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7BDCA44" w14:textId="7CFE0CEC" w:rsidR="00CF1B99" w:rsidRPr="00011BB9" w:rsidRDefault="005326A2" w:rsidP="1264849D">
      <w:pPr>
        <w:pStyle w:val="Heading1"/>
        <w:numPr>
          <w:ilvl w:val="0"/>
          <w:numId w:val="36"/>
        </w:numPr>
        <w:jc w:val="center"/>
        <w:rPr>
          <w:lang w:val="en-US"/>
        </w:rPr>
      </w:pPr>
      <w:bookmarkStart w:id="11" w:name="_Toc128740630"/>
      <w:bookmarkStart w:id="12" w:name="_Toc135063932"/>
      <w:bookmarkStart w:id="13" w:name="_Toc135718997"/>
      <w:bookmarkStart w:id="14" w:name="_Toc176812055"/>
      <w:r w:rsidRPr="7A363D38">
        <w:rPr>
          <w:lang w:val="en-US"/>
        </w:rPr>
        <w:t>REFERÊNCIAS</w:t>
      </w:r>
      <w:bookmarkEnd w:id="11"/>
      <w:bookmarkEnd w:id="12"/>
      <w:bookmarkEnd w:id="13"/>
      <w:r w:rsidR="00A16C49" w:rsidRPr="7A363D38">
        <w:rPr>
          <w:lang w:val="en-US"/>
        </w:rPr>
        <w:t xml:space="preserve"> BIBLIOGRAFICAS</w:t>
      </w:r>
      <w:bookmarkEnd w:id="14"/>
    </w:p>
    <w:p w14:paraId="753D78AF" w14:textId="73E00672" w:rsidR="00CF1B99" w:rsidRDefault="00CF1B99" w:rsidP="1264849D">
      <w:pPr>
        <w:rPr>
          <w:rFonts w:ascii="Arial" w:eastAsia="Arial" w:hAnsi="Arial" w:cs="Arial"/>
          <w:sz w:val="24"/>
          <w:szCs w:val="24"/>
        </w:rPr>
      </w:pPr>
      <w:r w:rsidRPr="00011BB9">
        <w:rPr>
          <w:rFonts w:ascii="Arial" w:eastAsia="Arial" w:hAnsi="Arial" w:cs="Arial"/>
          <w:b/>
          <w:sz w:val="24"/>
          <w:szCs w:val="24"/>
        </w:rPr>
        <w:t>GCFGlobal</w:t>
      </w:r>
      <w:r w:rsidRPr="00CF1B99">
        <w:rPr>
          <w:rFonts w:ascii="Arial" w:eastAsia="Arial" w:hAnsi="Arial" w:cs="Arial"/>
          <w:sz w:val="24"/>
          <w:szCs w:val="24"/>
        </w:rPr>
        <w:t xml:space="preserve">. O que são </w:t>
      </w:r>
      <w:r>
        <w:rPr>
          <w:rFonts w:ascii="Arial" w:eastAsia="Arial" w:hAnsi="Arial" w:cs="Arial"/>
          <w:sz w:val="24"/>
          <w:szCs w:val="24"/>
        </w:rPr>
        <w:t>computadores?</w:t>
      </w:r>
      <w:r w:rsidR="00011BB9"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1" w:history="1">
        <w:r w:rsidR="00011BB9" w:rsidRPr="00011BB9">
          <w:rPr>
            <w:rStyle w:val="Hyperlink"/>
            <w:rFonts w:ascii="Arial" w:eastAsia="Arial" w:hAnsi="Arial" w:cs="Arial"/>
            <w:sz w:val="24"/>
            <w:szCs w:val="24"/>
          </w:rPr>
          <w:t>https://edu.gcfglobal.org/pt/informatica-basica/o-que-sao-os-computadores/1/</w:t>
        </w:r>
      </w:hyperlink>
      <w:r w:rsidR="00011BB9">
        <w:rPr>
          <w:rFonts w:ascii="Arial" w:eastAsia="Arial" w:hAnsi="Arial" w:cs="Arial"/>
          <w:sz w:val="24"/>
          <w:szCs w:val="24"/>
        </w:rPr>
        <w:t>.</w:t>
      </w:r>
    </w:p>
    <w:p w14:paraId="59291E84" w14:textId="77777777" w:rsidR="00F0198E" w:rsidRDefault="00F0198E" w:rsidP="1264849D">
      <w:pPr>
        <w:rPr>
          <w:rFonts w:ascii="Arial" w:eastAsia="Arial" w:hAnsi="Arial" w:cs="Arial"/>
          <w:sz w:val="24"/>
          <w:szCs w:val="24"/>
        </w:rPr>
      </w:pPr>
    </w:p>
    <w:p w14:paraId="26EEC0FA" w14:textId="00596677" w:rsidR="00F52AC5" w:rsidRDefault="004920E8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Radioagência. </w:t>
      </w:r>
      <w:r>
        <w:rPr>
          <w:rFonts w:ascii="Arial" w:eastAsia="Arial" w:hAnsi="Arial" w:cs="Arial"/>
          <w:sz w:val="24"/>
          <w:szCs w:val="24"/>
        </w:rPr>
        <w:t xml:space="preserve">Tempo de tela de crianças devem ser </w:t>
      </w:r>
      <w:r w:rsidR="00F25D86">
        <w:rPr>
          <w:rFonts w:ascii="Arial" w:eastAsia="Arial" w:hAnsi="Arial" w:cs="Arial"/>
          <w:sz w:val="24"/>
          <w:szCs w:val="24"/>
        </w:rPr>
        <w:t>limitado</w:t>
      </w:r>
      <w:r>
        <w:rPr>
          <w:rFonts w:ascii="Arial" w:eastAsia="Arial" w:hAnsi="Arial" w:cs="Arial"/>
          <w:sz w:val="24"/>
          <w:szCs w:val="24"/>
        </w:rPr>
        <w:t>: saiba por quê.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2" w:history="1">
        <w:r w:rsidR="00F25D86" w:rsidRPr="00F25D86">
          <w:rPr>
            <w:rStyle w:val="Hyperlink"/>
            <w:rFonts w:ascii="Arial" w:eastAsia="Arial" w:hAnsi="Arial" w:cs="Arial"/>
            <w:sz w:val="24"/>
            <w:szCs w:val="24"/>
          </w:rPr>
          <w:t>https://agenciabrasil.ebc.com.br/radioagencia-nacional/geral/audio/2023-04/tempo-de-tela-de-criancas-deve-ser-limitado-entenda-recomendacao</w:t>
        </w:r>
      </w:hyperlink>
      <w:r w:rsidR="00F25D86">
        <w:rPr>
          <w:rFonts w:ascii="Arial" w:eastAsia="Arial" w:hAnsi="Arial" w:cs="Arial"/>
          <w:sz w:val="24"/>
          <w:szCs w:val="24"/>
        </w:rPr>
        <w:t>.</w:t>
      </w:r>
    </w:p>
    <w:p w14:paraId="5E7E28F6" w14:textId="77777777" w:rsidR="00F25D86" w:rsidRDefault="00F25D86" w:rsidP="71E895E8">
      <w:pPr>
        <w:rPr>
          <w:rFonts w:ascii="Arial" w:eastAsia="Arial" w:hAnsi="Arial" w:cs="Arial"/>
          <w:sz w:val="24"/>
          <w:szCs w:val="24"/>
        </w:rPr>
      </w:pPr>
    </w:p>
    <w:p w14:paraId="091DEC40" w14:textId="5983E459" w:rsidR="009F3C4C" w:rsidRDefault="00F25D86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CNNBrasil. </w:t>
      </w:r>
      <w:r>
        <w:rPr>
          <w:rFonts w:ascii="Arial" w:eastAsia="Arial" w:hAnsi="Arial" w:cs="Arial"/>
          <w:sz w:val="24"/>
          <w:szCs w:val="24"/>
        </w:rPr>
        <w:t>Mercado global de computadores volta a crescer após dois ano em queda.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3" w:history="1">
        <w:r w:rsidRPr="00F25D86">
          <w:rPr>
            <w:rStyle w:val="Hyperlink"/>
            <w:rFonts w:ascii="Arial" w:eastAsia="Arial" w:hAnsi="Arial" w:cs="Arial"/>
            <w:sz w:val="24"/>
            <w:szCs w:val="24"/>
          </w:rPr>
          <w:t>https://www.cnnbrasil.com.br/economia/negocios/mercado-global-de-computadores-volta-a-crescer-apos-dois-anos-em-queda/</w:t>
        </w:r>
      </w:hyperlink>
      <w:r>
        <w:rPr>
          <w:rFonts w:ascii="Arial" w:eastAsia="Arial" w:hAnsi="Arial" w:cs="Arial"/>
          <w:sz w:val="24"/>
          <w:szCs w:val="24"/>
        </w:rPr>
        <w:t>.</w:t>
      </w:r>
    </w:p>
    <w:p w14:paraId="1BD7EF4E" w14:textId="77777777" w:rsidR="009F3C4C" w:rsidRDefault="009F3C4C" w:rsidP="71E895E8">
      <w:pPr>
        <w:rPr>
          <w:rFonts w:ascii="Arial" w:eastAsia="Arial" w:hAnsi="Arial" w:cs="Arial"/>
          <w:sz w:val="24"/>
          <w:szCs w:val="24"/>
        </w:rPr>
      </w:pPr>
    </w:p>
    <w:p w14:paraId="2B1676F8" w14:textId="43414916" w:rsidR="009F3C4C" w:rsidRPr="009F3C4C" w:rsidRDefault="009F3C4C" w:rsidP="71E895E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Mundo Contectado. </w:t>
      </w:r>
      <w:r>
        <w:rPr>
          <w:rFonts w:ascii="Arial" w:eastAsia="Arial" w:hAnsi="Arial" w:cs="Arial"/>
          <w:sz w:val="24"/>
          <w:szCs w:val="24"/>
        </w:rPr>
        <w:t>IA aumenta venda de computadores em 3% durante primeiro trimestre de 2024.</w:t>
      </w:r>
      <w:r>
        <w:rPr>
          <w:rFonts w:ascii="Arial" w:eastAsia="Arial" w:hAnsi="Arial" w:cs="Arial"/>
          <w:sz w:val="24"/>
          <w:szCs w:val="24"/>
        </w:rPr>
        <w:br/>
        <w:t xml:space="preserve">Disponível em: </w:t>
      </w:r>
      <w:hyperlink r:id="rId24" w:history="1">
        <w:r w:rsidR="008F2686" w:rsidRPr="008F2686">
          <w:rPr>
            <w:rStyle w:val="Hyperlink"/>
            <w:rFonts w:ascii="Arial" w:eastAsia="Arial" w:hAnsi="Arial" w:cs="Arial"/>
            <w:sz w:val="24"/>
            <w:szCs w:val="24"/>
          </w:rPr>
          <w:t>https://www.mundoconectado.com.br/inteligencia-artificial/ia-aumenta-venda-de-computadores-em-3-durante-primeiro-trimestre-de-2024/</w:t>
        </w:r>
      </w:hyperlink>
      <w:r w:rsidR="008F2686">
        <w:rPr>
          <w:rFonts w:ascii="Arial" w:eastAsia="Arial" w:hAnsi="Arial" w:cs="Arial"/>
          <w:sz w:val="24"/>
          <w:szCs w:val="24"/>
        </w:rPr>
        <w:t>.</w:t>
      </w:r>
    </w:p>
    <w:p w14:paraId="2D7DE0D1" w14:textId="77777777" w:rsidR="00F25D86" w:rsidRDefault="00F25D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4C3CAFBC" w14:textId="5FB5D415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Condair. </w:t>
      </w:r>
      <w:r w:rsidRPr="008F2686">
        <w:rPr>
          <w:rFonts w:ascii="Arial" w:eastAsia="Arial" w:hAnsi="Arial" w:cs="Arial"/>
          <w:bCs/>
          <w:sz w:val="24"/>
          <w:szCs w:val="24"/>
        </w:rPr>
        <w:t>Umidade para ambientes com eletrônicos: Como reduzir o pó.</w:t>
      </w:r>
      <w:r>
        <w:rPr>
          <w:rFonts w:ascii="Arial" w:eastAsia="Arial" w:hAnsi="Arial" w:cs="Arial"/>
          <w:bCs/>
          <w:sz w:val="24"/>
          <w:szCs w:val="24"/>
        </w:rPr>
        <w:br/>
        <w:t xml:space="preserve">Disponível em: </w:t>
      </w:r>
      <w:hyperlink r:id="rId25" w:anchor=":~:text=A%20maneira%20mais%20eficaz%20de,umidade%20com%20muito%20mais%20efici%C3%AAncia" w:history="1">
        <w:r w:rsidRPr="008F2686">
          <w:rPr>
            <w:rStyle w:val="Hyperlink"/>
            <w:rFonts w:ascii="Arial" w:eastAsia="Arial" w:hAnsi="Arial" w:cs="Arial"/>
            <w:bCs/>
            <w:sz w:val="24"/>
            <w:szCs w:val="24"/>
          </w:rPr>
          <w:t>https://www.condair.com.br/Humedad-para-electrónica-Cómo-reducir-el-polvo#:~:text=A maneira mais eficaz de,umidade com muito mais eficiência</w:t>
        </w:r>
      </w:hyperlink>
      <w:r>
        <w:rPr>
          <w:rFonts w:ascii="Arial" w:eastAsia="Arial" w:hAnsi="Arial" w:cs="Arial"/>
          <w:bCs/>
          <w:sz w:val="24"/>
          <w:szCs w:val="24"/>
        </w:rPr>
        <w:t>.</w:t>
      </w:r>
    </w:p>
    <w:p w14:paraId="63E9AC65" w14:textId="77777777" w:rsidR="008F2686" w:rsidRDefault="008F2686" w:rsidP="71E895E8">
      <w:pPr>
        <w:rPr>
          <w:rFonts w:ascii="Arial" w:eastAsia="Arial" w:hAnsi="Arial" w:cs="Arial"/>
          <w:bCs/>
          <w:sz w:val="24"/>
          <w:szCs w:val="24"/>
        </w:rPr>
      </w:pPr>
    </w:p>
    <w:p w14:paraId="6E45AFE0" w14:textId="47B36254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</w:rPr>
        <w:t xml:space="preserve">Avast. </w:t>
      </w:r>
      <w:r w:rsidRPr="00AF5203">
        <w:rPr>
          <w:rFonts w:ascii="Arial" w:eastAsia="Arial" w:hAnsi="Arial" w:cs="Arial"/>
          <w:bCs/>
          <w:sz w:val="24"/>
          <w:szCs w:val="24"/>
        </w:rPr>
        <w:t>Como verificar a temperature do CPU.</w:t>
      </w:r>
      <w:r>
        <w:rPr>
          <w:rFonts w:ascii="Arial" w:eastAsia="Arial" w:hAnsi="Arial" w:cs="Arial"/>
          <w:b/>
          <w:bCs/>
          <w:sz w:val="24"/>
          <w:szCs w:val="24"/>
        </w:rPr>
        <w:br/>
      </w:r>
      <w:r w:rsidRPr="00AF5203">
        <w:rPr>
          <w:rFonts w:ascii="Arial" w:eastAsia="Arial" w:hAnsi="Arial" w:cs="Arial"/>
          <w:b/>
          <w:bCs/>
          <w:sz w:val="24"/>
          <w:szCs w:val="24"/>
          <w:lang w:val="en-US"/>
        </w:rPr>
        <w:t>Di</w:t>
      </w:r>
      <w:r w:rsidRPr="00AF5203">
        <w:rPr>
          <w:rFonts w:ascii="Arial" w:eastAsia="Arial" w:hAnsi="Arial" w:cs="Arial"/>
          <w:bCs/>
          <w:sz w:val="24"/>
          <w:szCs w:val="24"/>
          <w:lang w:val="en-US"/>
        </w:rPr>
        <w:t xml:space="preserve">sponível em: </w:t>
      </w:r>
      <w:hyperlink r:id="rId26" w:anchor=":~:text=How%20hot%20should%20my%20CPU,consider%20this%20the%20absolute%20limit" w:history="1">
        <w:r w:rsidRPr="00AF5203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https://www.avast.com/c-how-to-check-cpu-temperature#:~:text=How hot should my CPU,consider this the absolute limit</w:t>
        </w:r>
      </w:hyperlink>
      <w:r w:rsidRPr="00AF5203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35534CB" w14:textId="77777777" w:rsidR="00AF5203" w:rsidRDefault="00AF520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43CE3A6B" w14:textId="60A6C44C" w:rsidR="00AF5203" w:rsidRDefault="004B6BB3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4B6BB3">
        <w:rPr>
          <w:rFonts w:ascii="Arial" w:eastAsia="Arial" w:hAnsi="Arial" w:cs="Arial"/>
          <w:b/>
          <w:bCs/>
          <w:sz w:val="24"/>
          <w:szCs w:val="24"/>
        </w:rPr>
        <w:t xml:space="preserve">Norton. </w:t>
      </w:r>
      <w:r w:rsidRPr="004B6BB3">
        <w:rPr>
          <w:rFonts w:ascii="Arial" w:eastAsia="Arial" w:hAnsi="Arial" w:cs="Arial"/>
          <w:bCs/>
          <w:sz w:val="24"/>
          <w:szCs w:val="24"/>
        </w:rPr>
        <w:t>Motivo pelo qual o</w:t>
      </w:r>
      <w:r>
        <w:rPr>
          <w:rFonts w:ascii="Arial" w:eastAsia="Arial" w:hAnsi="Arial" w:cs="Arial"/>
          <w:bCs/>
          <w:sz w:val="24"/>
          <w:szCs w:val="24"/>
        </w:rPr>
        <w:t xml:space="preserve"> computador está superaquecendo e como </w:t>
      </w:r>
      <w:r w:rsidR="00C77465">
        <w:rPr>
          <w:rFonts w:ascii="Arial" w:eastAsia="Arial" w:hAnsi="Arial" w:cs="Arial"/>
          <w:bCs/>
          <w:sz w:val="24"/>
          <w:szCs w:val="24"/>
        </w:rPr>
        <w:t>resolver o problema.</w:t>
      </w:r>
      <w:r w:rsidR="00C77465">
        <w:rPr>
          <w:rFonts w:ascii="Arial" w:eastAsia="Arial" w:hAnsi="Arial" w:cs="Arial"/>
          <w:bCs/>
          <w:sz w:val="24"/>
          <w:szCs w:val="24"/>
        </w:rPr>
        <w:br/>
      </w:r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 xml:space="preserve">Disponível em: </w:t>
      </w:r>
      <w:hyperlink r:id="rId27" w:anchor=":~:text=How%20hot%20should%20my%20CPU,consider%20this%20the%20absolute%20limit" w:history="1">
        <w:r w:rsidR="00C77465" w:rsidRPr="00C77465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https://www.avast.com/c-how-to-check-cpu-temperature#:~:text=How hot should my CPU,consider this the absolute limit</w:t>
        </w:r>
      </w:hyperlink>
      <w:r w:rsidR="00C77465" w:rsidRPr="00C77465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4C21FD7B" w14:textId="77777777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B3F3802" w14:textId="4D2B83FD" w:rsidR="00C77465" w:rsidRDefault="00C77465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DA2C42">
        <w:rPr>
          <w:rFonts w:ascii="Arial" w:eastAsia="Arial" w:hAnsi="Arial" w:cs="Arial"/>
          <w:b/>
          <w:bCs/>
          <w:sz w:val="24"/>
          <w:szCs w:val="24"/>
        </w:rPr>
        <w:t>Crucial.</w:t>
      </w:r>
      <w:r w:rsidRPr="00DA2C42">
        <w:rPr>
          <w:rFonts w:ascii="Arial" w:eastAsia="Arial" w:hAnsi="Arial" w:cs="Arial"/>
          <w:bCs/>
          <w:sz w:val="24"/>
          <w:szCs w:val="24"/>
        </w:rPr>
        <w:t xml:space="preserve"> Como</w:t>
      </w:r>
      <w:r w:rsidR="00DA2C42" w:rsidRPr="00DA2C42">
        <w:rPr>
          <w:rFonts w:ascii="Arial" w:eastAsia="Arial" w:hAnsi="Arial" w:cs="Arial"/>
          <w:bCs/>
          <w:sz w:val="24"/>
          <w:szCs w:val="24"/>
        </w:rPr>
        <w:t xml:space="preserve"> esfriar o s</w:t>
      </w:r>
      <w:r w:rsidR="00DA2C42">
        <w:rPr>
          <w:rFonts w:ascii="Arial" w:eastAsia="Arial" w:hAnsi="Arial" w:cs="Arial"/>
          <w:bCs/>
          <w:sz w:val="24"/>
          <w:szCs w:val="24"/>
        </w:rPr>
        <w:t>eu PC ou notebook.</w:t>
      </w:r>
      <w:r w:rsidR="00DA2C42">
        <w:rPr>
          <w:rFonts w:ascii="Arial" w:eastAsia="Arial" w:hAnsi="Arial" w:cs="Arial"/>
          <w:bCs/>
          <w:sz w:val="24"/>
          <w:szCs w:val="24"/>
        </w:rPr>
        <w:br/>
      </w:r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 xml:space="preserve">Disponível em: </w:t>
      </w:r>
      <w:hyperlink r:id="rId28" w:anchor=":~:text=While%20running%20intensive%20apps%20or,resulting%20in%20a%20reduced%20lifespan" w:history="1">
        <w:r w:rsidR="00DA2C42" w:rsidRPr="00DA2C42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https://www.crucial.com/support/system-maintenance-cooling#:~:text=While running intensive apps or,resulting in a reduced lifespan</w:t>
        </w:r>
      </w:hyperlink>
      <w:r w:rsidR="00DA2C42" w:rsidRPr="00DA2C42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7C6FA6C2" w14:textId="77777777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3477F7C4" w14:textId="5372A34A" w:rsidR="00DA2C42" w:rsidRDefault="00DA2C42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  <w:r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>Lifewire</w:t>
      </w:r>
      <w:r w:rsidR="00F85B8D" w:rsidRPr="00205C50"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. </w:t>
      </w:r>
      <w:r w:rsidR="00F85B8D" w:rsidRPr="00F85B8D">
        <w:rPr>
          <w:rFonts w:ascii="Arial" w:eastAsia="Arial" w:hAnsi="Arial" w:cs="Arial"/>
          <w:bCs/>
          <w:sz w:val="24"/>
          <w:szCs w:val="24"/>
          <w:lang w:val="en-US"/>
        </w:rPr>
        <w:t>What’s a Safe Motherboard T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t>emperature?</w:t>
      </w:r>
      <w:r w:rsidR="00F85B8D">
        <w:rPr>
          <w:rFonts w:ascii="Arial" w:eastAsia="Arial" w:hAnsi="Arial" w:cs="Arial"/>
          <w:bCs/>
          <w:sz w:val="24"/>
          <w:szCs w:val="24"/>
          <w:lang w:val="en-US"/>
        </w:rPr>
        <w:br/>
        <w:t xml:space="preserve">Disponível em: </w:t>
      </w:r>
      <w:hyperlink r:id="rId29" w:anchor=":~:text=At%20its%20worst%2C%20an%20overheated,the%20CPU%20on%20the%20motherboard" w:history="1">
        <w:r w:rsidR="00EB1CEA"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https://www.lifewire.com/safe-temperature-for-motherboard-5189570#:~:text=At its worst%2C an overheated,the CPU on the motherboard</w:t>
        </w:r>
      </w:hyperlink>
      <w:r w:rsidR="00EB1CEA"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p w14:paraId="1E8BFFD0" w14:textId="77777777" w:rsidR="00EB1CEA" w:rsidRDefault="00EB1CEA" w:rsidP="71E895E8">
      <w:pPr>
        <w:rPr>
          <w:rFonts w:ascii="Arial" w:eastAsia="Arial" w:hAnsi="Arial" w:cs="Arial"/>
          <w:bCs/>
          <w:sz w:val="24"/>
          <w:szCs w:val="24"/>
          <w:lang w:val="en-US"/>
        </w:rPr>
      </w:pPr>
    </w:p>
    <w:p w14:paraId="06173B7B" w14:textId="0D7C1E4E" w:rsidR="00EE3B00" w:rsidRPr="00EB1CEA" w:rsidRDefault="00EB1CEA" w:rsidP="009F3CD3">
      <w:pPr>
        <w:rPr>
          <w:rFonts w:ascii="Arial" w:eastAsia="Arial" w:hAnsi="Arial" w:cs="Arial"/>
          <w:bCs/>
          <w:sz w:val="24"/>
          <w:szCs w:val="24"/>
          <w:u w:val="single"/>
          <w:lang w:val="en-US"/>
        </w:rPr>
      </w:pPr>
      <w:r>
        <w:rPr>
          <w:rFonts w:ascii="Arial" w:eastAsia="Arial" w:hAnsi="Arial" w:cs="Arial"/>
          <w:b/>
          <w:bCs/>
          <w:sz w:val="24"/>
          <w:szCs w:val="24"/>
          <w:lang w:val="en-US"/>
        </w:rPr>
        <w:t xml:space="preserve">ComputerCity. </w:t>
      </w:r>
      <w:r w:rsidRPr="00EB1CEA">
        <w:rPr>
          <w:rFonts w:ascii="Arial" w:eastAsia="Arial" w:hAnsi="Arial" w:cs="Arial"/>
          <w:bCs/>
          <w:sz w:val="24"/>
          <w:szCs w:val="24"/>
          <w:lang w:val="en-US"/>
        </w:rPr>
        <w:t xml:space="preserve">Ideal CPU and GPU Temperature </w:t>
      </w:r>
      <w:r>
        <w:rPr>
          <w:rFonts w:ascii="Arial" w:eastAsia="Arial" w:hAnsi="Arial" w:cs="Arial"/>
          <w:bCs/>
          <w:sz w:val="24"/>
          <w:szCs w:val="24"/>
          <w:lang w:val="en-US"/>
        </w:rPr>
        <w:t>Range Charts.</w:t>
      </w:r>
      <w:r>
        <w:rPr>
          <w:rFonts w:ascii="Arial" w:eastAsia="Arial" w:hAnsi="Arial" w:cs="Arial"/>
          <w:bCs/>
          <w:sz w:val="24"/>
          <w:szCs w:val="24"/>
          <w:lang w:val="en-US"/>
        </w:rPr>
        <w:br/>
        <w:t xml:space="preserve">Disponível em: </w:t>
      </w:r>
      <w:hyperlink r:id="rId30" w:anchor=":~:text=At%20its%20worst%2C%20an%20overheated,the%20CPU%20on%20the%20motherboard" w:history="1">
        <w:r w:rsidRPr="00EB1CEA">
          <w:rPr>
            <w:rStyle w:val="Hyperlink"/>
            <w:rFonts w:ascii="Arial" w:eastAsia="Arial" w:hAnsi="Arial" w:cs="Arial"/>
            <w:bCs/>
            <w:sz w:val="24"/>
            <w:szCs w:val="24"/>
            <w:lang w:val="en-US"/>
          </w:rPr>
          <w:t>https://www.lifewire.com/safe-temperature-for-motherboard-5189570#:~:text=At its worst%2C an overheated,the CPU on the motherboard</w:t>
        </w:r>
      </w:hyperlink>
      <w:r w:rsidRPr="00EB1CEA">
        <w:rPr>
          <w:rFonts w:ascii="Arial" w:eastAsia="Arial" w:hAnsi="Arial" w:cs="Arial"/>
          <w:bCs/>
          <w:sz w:val="24"/>
          <w:szCs w:val="24"/>
          <w:lang w:val="en-US"/>
        </w:rPr>
        <w:t>.</w:t>
      </w:r>
    </w:p>
    <w:sectPr w:rsidR="00EE3B00" w:rsidRPr="00EB1CEA" w:rsidSect="00F87709">
      <w:headerReference w:type="default" r:id="rId31"/>
      <w:pgSz w:w="11906" w:h="16838"/>
      <w:pgMar w:top="1701" w:right="1134" w:bottom="1134" w:left="1701" w:header="709" w:footer="709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F1A8BD" w14:textId="77777777" w:rsidR="00510D1D" w:rsidRDefault="00510D1D">
      <w:pPr>
        <w:spacing w:after="0" w:line="240" w:lineRule="auto"/>
      </w:pPr>
      <w:r>
        <w:separator/>
      </w:r>
    </w:p>
  </w:endnote>
  <w:endnote w:type="continuationSeparator" w:id="0">
    <w:p w14:paraId="75D1D39D" w14:textId="77777777" w:rsidR="00510D1D" w:rsidRDefault="00510D1D">
      <w:pPr>
        <w:spacing w:after="0" w:line="240" w:lineRule="auto"/>
      </w:pPr>
      <w:r>
        <w:continuationSeparator/>
      </w:r>
    </w:p>
  </w:endnote>
  <w:endnote w:type="continuationNotice" w:id="1">
    <w:p w14:paraId="3C495C21" w14:textId="77777777" w:rsidR="00510D1D" w:rsidRDefault="00510D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8CF888" w14:textId="77777777" w:rsidR="00F328D4" w:rsidRDefault="00F328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CB663" w14:textId="77777777" w:rsidR="00F328D4" w:rsidRDefault="00F328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A18CD3" w14:textId="77777777" w:rsidR="00F328D4" w:rsidRDefault="00F328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830A8" w14:textId="77777777" w:rsidR="00510D1D" w:rsidRDefault="00510D1D">
      <w:pPr>
        <w:spacing w:after="0" w:line="240" w:lineRule="auto"/>
      </w:pPr>
      <w:r>
        <w:separator/>
      </w:r>
    </w:p>
  </w:footnote>
  <w:footnote w:type="continuationSeparator" w:id="0">
    <w:p w14:paraId="68D7ED0C" w14:textId="77777777" w:rsidR="00510D1D" w:rsidRDefault="00510D1D">
      <w:pPr>
        <w:spacing w:after="0" w:line="240" w:lineRule="auto"/>
      </w:pPr>
      <w:r>
        <w:continuationSeparator/>
      </w:r>
    </w:p>
  </w:footnote>
  <w:footnote w:type="continuationNotice" w:id="1">
    <w:p w14:paraId="2BF1492A" w14:textId="77777777" w:rsidR="00510D1D" w:rsidRDefault="00510D1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F1572F" w14:textId="77777777" w:rsidR="00F328D4" w:rsidRDefault="00F328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45AD1" w14:textId="77777777" w:rsidR="00F328D4" w:rsidRDefault="00F328D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0BD92" w14:textId="77777777" w:rsidR="00F328D4" w:rsidRDefault="00F328D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56520322"/>
      <w:docPartObj>
        <w:docPartGallery w:val="Page Numbers (Top of Page)"/>
        <w:docPartUnique/>
      </w:docPartObj>
    </w:sdtPr>
    <w:sdtContent>
      <w:p w14:paraId="0E3B6767" w14:textId="08081775" w:rsidR="006D7DDF" w:rsidRDefault="006D7DDF" w:rsidP="00171974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5569">
          <w:rPr>
            <w:noProof/>
          </w:rPr>
          <w:t>15</w:t>
        </w:r>
        <w:r>
          <w:fldChar w:fldCharType="end"/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I/TUfJJayX0kIZ" int2:id="0S669jWJ">
      <int2:state int2:value="Rejected" int2:type="AugLoop_Text_Critique"/>
    </int2:textHash>
    <int2:textHash int2:hashCode="3gT6Din5s14kkF" int2:id="7YaONp3f">
      <int2:state int2:value="Rejected" int2:type="AugLoop_Text_Critique"/>
    </int2:textHash>
    <int2:textHash int2:hashCode="2z1AWxBnWZjAMC" int2:id="8CKK5tbg">
      <int2:state int2:value="Rejected" int2:type="AugLoop_Text_Critique"/>
    </int2:textHash>
    <int2:textHash int2:hashCode="0ytUo6X4d54LaW" int2:id="9VJ0x5EX">
      <int2:state int2:value="Rejected" int2:type="AugLoop_Text_Critique"/>
    </int2:textHash>
    <int2:textHash int2:hashCode="whLwjtEVeuJo/Y" int2:id="AElZnA8R">
      <int2:state int2:value="Rejected" int2:type="AugLoop_Text_Critique"/>
    </int2:textHash>
    <int2:textHash int2:hashCode="z/pQoyyxOiQNcF" int2:id="AscprcEz">
      <int2:state int2:value="Rejected" int2:type="AugLoop_Text_Critique"/>
    </int2:textHash>
    <int2:textHash int2:hashCode="i5f4GdKoVLAiEO" int2:id="Fhls3V4V">
      <int2:state int2:value="Rejected" int2:type="AugLoop_Text_Critique"/>
    </int2:textHash>
    <int2:textHash int2:hashCode="KSE5WLd7IuEvDR" int2:id="HyCKp2qk">
      <int2:state int2:value="Rejected" int2:type="AugLoop_Text_Critique"/>
    </int2:textHash>
    <int2:textHash int2:hashCode="RVFsAjENYoYZSg" int2:id="I4KlePsy">
      <int2:state int2:value="Rejected" int2:type="AugLoop_Text_Critique"/>
    </int2:textHash>
    <int2:textHash int2:hashCode="N5fEL52UzDp+Fc" int2:id="LuDtptse">
      <int2:state int2:value="Rejected" int2:type="AugLoop_Text_Critique"/>
    </int2:textHash>
    <int2:textHash int2:hashCode="4UXphL6hjhVz4/" int2:id="Q7YZvIUi">
      <int2:state int2:value="Rejected" int2:type="AugLoop_Text_Critique"/>
    </int2:textHash>
    <int2:textHash int2:hashCode="HtQfU/bka66MU5" int2:id="QC7Wiglz">
      <int2:state int2:value="Rejected" int2:type="AugLoop_Text_Critique"/>
    </int2:textHash>
    <int2:textHash int2:hashCode="VozJRE3poQkfzX" int2:id="QMBJM7lq">
      <int2:state int2:value="Rejected" int2:type="AugLoop_Text_Critique"/>
    </int2:textHash>
    <int2:textHash int2:hashCode="j6yqqeFqcLdM5E" int2:id="U4xLVzMz">
      <int2:state int2:value="Rejected" int2:type="AugLoop_Text_Critique"/>
    </int2:textHash>
    <int2:textHash int2:hashCode="yOpyFh6t5cY4X7" int2:id="Y5sYbJJq">
      <int2:state int2:value="Rejected" int2:type="AugLoop_Text_Critique"/>
    </int2:textHash>
    <int2:textHash int2:hashCode="ZV+DvnUS5bWzuk" int2:id="YTN3yCnR">
      <int2:state int2:value="Rejected" int2:type="AugLoop_Text_Critique"/>
    </int2:textHash>
    <int2:textHash int2:hashCode="SVTM9YfXkxZolg" int2:id="YaSsabk4">
      <int2:state int2:value="Rejected" int2:type="AugLoop_Text_Critique"/>
    </int2:textHash>
    <int2:textHash int2:hashCode="cDPpD83aFp0vXQ" int2:id="ZWIqJfQZ">
      <int2:state int2:value="Rejected" int2:type="AugLoop_Text_Critique"/>
    </int2:textHash>
    <int2:textHash int2:hashCode="Wn1I7HKU2ybUu7" int2:id="aPrT2Slw">
      <int2:state int2:value="Rejected" int2:type="AugLoop_Text_Critique"/>
    </int2:textHash>
    <int2:textHash int2:hashCode="qF34Jw3MN0+QBJ" int2:id="crl1a4W3">
      <int2:state int2:value="Rejected" int2:type="AugLoop_Text_Critique"/>
    </int2:textHash>
    <int2:textHash int2:hashCode="PgW38QYJ84Tdc+" int2:id="ddqWEjs8">
      <int2:state int2:value="Rejected" int2:type="AugLoop_Text_Critique"/>
    </int2:textHash>
    <int2:textHash int2:hashCode="pRl/ECZq59g1Hz" int2:id="fxNU95C8">
      <int2:state int2:value="Rejected" int2:type="AugLoop_Text_Critique"/>
    </int2:textHash>
    <int2:textHash int2:hashCode="YIWK4xJsHCwVPU" int2:id="h81WiMYK">
      <int2:state int2:value="Rejected" int2:type="AugLoop_Text_Critique"/>
    </int2:textHash>
    <int2:textHash int2:hashCode="jz11khmS9GYRcU" int2:id="hl6mtyi1">
      <int2:state int2:value="Rejected" int2:type="AugLoop_Text_Critique"/>
    </int2:textHash>
    <int2:textHash int2:hashCode="dVC2cuFiwiTDCb" int2:id="k7NAzIyP">
      <int2:state int2:value="Rejected" int2:type="AugLoop_Text_Critique"/>
    </int2:textHash>
    <int2:textHash int2:hashCode="T/dfgJV0acS2r1" int2:id="k9ePREQ9">
      <int2:state int2:value="Rejected" int2:type="AugLoop_Text_Critique"/>
    </int2:textHash>
    <int2:textHash int2:hashCode="IK9BhldpiGPbjZ" int2:id="l6G2hOd9">
      <int2:state int2:value="Rejected" int2:type="AugLoop_Text_Critique"/>
    </int2:textHash>
    <int2:textHash int2:hashCode="oIbGLsYcunZhrb" int2:id="taH5lY5d">
      <int2:state int2:value="Rejected" int2:type="AugLoop_Text_Critique"/>
    </int2:textHash>
    <int2:textHash int2:hashCode="nXzLkEoenP/8PK" int2:id="xS6UlQwc">
      <int2:state int2:value="Rejected" int2:type="AugLoop_Text_Critique"/>
    </int2:textHash>
    <int2:textHash int2:hashCode="iRYLvVFvoH2GBg" int2:id="yzfXNq61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0219F"/>
    <w:multiLevelType w:val="multilevel"/>
    <w:tmpl w:val="2C5E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62A"/>
    <w:multiLevelType w:val="hybridMultilevel"/>
    <w:tmpl w:val="C29A3D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34977"/>
    <w:multiLevelType w:val="multilevel"/>
    <w:tmpl w:val="2C5C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24343"/>
    <w:multiLevelType w:val="multilevel"/>
    <w:tmpl w:val="363AB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664F8C"/>
    <w:multiLevelType w:val="multilevel"/>
    <w:tmpl w:val="CEBA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16BE7"/>
    <w:multiLevelType w:val="multilevel"/>
    <w:tmpl w:val="A41E7E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D8051A"/>
    <w:multiLevelType w:val="multilevel"/>
    <w:tmpl w:val="75D283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118C6715"/>
    <w:multiLevelType w:val="multilevel"/>
    <w:tmpl w:val="CDA4A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3CE6F49"/>
    <w:multiLevelType w:val="multilevel"/>
    <w:tmpl w:val="3B463F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 w15:restartNumberingAfterBreak="0">
    <w:nsid w:val="16B00981"/>
    <w:multiLevelType w:val="multilevel"/>
    <w:tmpl w:val="7CB8FF7E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0" w15:restartNumberingAfterBreak="0">
    <w:nsid w:val="21F84DD0"/>
    <w:multiLevelType w:val="multilevel"/>
    <w:tmpl w:val="B862F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B279F8"/>
    <w:multiLevelType w:val="multilevel"/>
    <w:tmpl w:val="CF50CD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4B4B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C196430"/>
    <w:multiLevelType w:val="multilevel"/>
    <w:tmpl w:val="8848C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9A567B"/>
    <w:multiLevelType w:val="multilevel"/>
    <w:tmpl w:val="F3780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EB76ED"/>
    <w:multiLevelType w:val="multilevel"/>
    <w:tmpl w:val="6A3AAE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33EC7"/>
    <w:multiLevelType w:val="multilevel"/>
    <w:tmpl w:val="6E46D1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7" w15:restartNumberingAfterBreak="0">
    <w:nsid w:val="3709256D"/>
    <w:multiLevelType w:val="multilevel"/>
    <w:tmpl w:val="1B1698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</w:rPr>
    </w:lvl>
  </w:abstractNum>
  <w:abstractNum w:abstractNumId="18" w15:restartNumberingAfterBreak="0">
    <w:nsid w:val="3D91267E"/>
    <w:multiLevelType w:val="multilevel"/>
    <w:tmpl w:val="D412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643C7C"/>
    <w:multiLevelType w:val="multilevel"/>
    <w:tmpl w:val="656C541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0" w15:restartNumberingAfterBreak="0">
    <w:nsid w:val="42CC4AB8"/>
    <w:multiLevelType w:val="multilevel"/>
    <w:tmpl w:val="9B8492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A2702A4"/>
    <w:multiLevelType w:val="multilevel"/>
    <w:tmpl w:val="1D2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79ACEE"/>
    <w:multiLevelType w:val="hybridMultilevel"/>
    <w:tmpl w:val="FFFFFFFF"/>
    <w:lvl w:ilvl="0" w:tplc="A5E6E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B84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8EE5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7091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6233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554B0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A884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C74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9C0F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4609E7"/>
    <w:multiLevelType w:val="multilevel"/>
    <w:tmpl w:val="2FECF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D03255"/>
    <w:multiLevelType w:val="multilevel"/>
    <w:tmpl w:val="4BF44BD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15037CE"/>
    <w:multiLevelType w:val="multilevel"/>
    <w:tmpl w:val="2C7637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0547A7"/>
    <w:multiLevelType w:val="hybridMultilevel"/>
    <w:tmpl w:val="CFBE56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F01A95"/>
    <w:multiLevelType w:val="multilevel"/>
    <w:tmpl w:val="EAA68D88"/>
    <w:lvl w:ilvl="0">
      <w:start w:val="1"/>
      <w:numFmt w:val="decimal"/>
      <w:lvlText w:val="%1"/>
      <w:lvlJc w:val="left"/>
      <w:pPr>
        <w:ind w:left="366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5B5B0B71"/>
    <w:multiLevelType w:val="multilevel"/>
    <w:tmpl w:val="4C5C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B72789E"/>
    <w:multiLevelType w:val="multilevel"/>
    <w:tmpl w:val="384C22C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4456E9"/>
    <w:multiLevelType w:val="multilevel"/>
    <w:tmpl w:val="E154CD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F0C22B9"/>
    <w:multiLevelType w:val="multilevel"/>
    <w:tmpl w:val="774289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03233BD"/>
    <w:multiLevelType w:val="multilevel"/>
    <w:tmpl w:val="0C30E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104559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653B4489"/>
    <w:multiLevelType w:val="multilevel"/>
    <w:tmpl w:val="E924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7AB6A8F"/>
    <w:multiLevelType w:val="multilevel"/>
    <w:tmpl w:val="7840B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C2565"/>
    <w:multiLevelType w:val="multilevel"/>
    <w:tmpl w:val="79C0329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7DE0940"/>
    <w:multiLevelType w:val="multilevel"/>
    <w:tmpl w:val="292024B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D13AA"/>
    <w:multiLevelType w:val="hybridMultilevel"/>
    <w:tmpl w:val="454264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962EF"/>
    <w:multiLevelType w:val="hybridMultilevel"/>
    <w:tmpl w:val="2F7AC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CF450E"/>
    <w:multiLevelType w:val="hybridMultilevel"/>
    <w:tmpl w:val="2F94A80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2C0FDE"/>
    <w:multiLevelType w:val="multilevel"/>
    <w:tmpl w:val="ED6A8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51C05C6"/>
    <w:multiLevelType w:val="multilevel"/>
    <w:tmpl w:val="4B6CE6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67D79FC"/>
    <w:multiLevelType w:val="multilevel"/>
    <w:tmpl w:val="65C49F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4" w15:restartNumberingAfterBreak="0">
    <w:nsid w:val="774B54ED"/>
    <w:multiLevelType w:val="multilevel"/>
    <w:tmpl w:val="89D2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A264A9B"/>
    <w:multiLevelType w:val="hybridMultilevel"/>
    <w:tmpl w:val="B008CD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F8553A8"/>
    <w:multiLevelType w:val="multilevel"/>
    <w:tmpl w:val="5EB6D9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669088">
    <w:abstractNumId w:val="6"/>
  </w:num>
  <w:num w:numId="2" w16cid:durableId="1292781018">
    <w:abstractNumId w:val="40"/>
  </w:num>
  <w:num w:numId="3" w16cid:durableId="984814639">
    <w:abstractNumId w:val="45"/>
  </w:num>
  <w:num w:numId="4" w16cid:durableId="1959487358">
    <w:abstractNumId w:val="16"/>
  </w:num>
  <w:num w:numId="5" w16cid:durableId="656029759">
    <w:abstractNumId w:val="39"/>
  </w:num>
  <w:num w:numId="6" w16cid:durableId="759444428">
    <w:abstractNumId w:val="3"/>
  </w:num>
  <w:num w:numId="7" w16cid:durableId="1302612742">
    <w:abstractNumId w:val="25"/>
  </w:num>
  <w:num w:numId="8" w16cid:durableId="515002468">
    <w:abstractNumId w:val="31"/>
  </w:num>
  <w:num w:numId="9" w16cid:durableId="1187713100">
    <w:abstractNumId w:val="30"/>
  </w:num>
  <w:num w:numId="10" w16cid:durableId="1144854787">
    <w:abstractNumId w:val="1"/>
  </w:num>
  <w:num w:numId="11" w16cid:durableId="162088620">
    <w:abstractNumId w:val="20"/>
  </w:num>
  <w:num w:numId="12" w16cid:durableId="1431242513">
    <w:abstractNumId w:val="8"/>
  </w:num>
  <w:num w:numId="13" w16cid:durableId="490297362">
    <w:abstractNumId w:val="34"/>
  </w:num>
  <w:num w:numId="14" w16cid:durableId="240287678">
    <w:abstractNumId w:val="42"/>
  </w:num>
  <w:num w:numId="15" w16cid:durableId="852453782">
    <w:abstractNumId w:val="15"/>
  </w:num>
  <w:num w:numId="16" w16cid:durableId="634068636">
    <w:abstractNumId w:val="29"/>
  </w:num>
  <w:num w:numId="17" w16cid:durableId="1102840793">
    <w:abstractNumId w:val="5"/>
  </w:num>
  <w:num w:numId="18" w16cid:durableId="1932201274">
    <w:abstractNumId w:val="36"/>
  </w:num>
  <w:num w:numId="19" w16cid:durableId="1019548642">
    <w:abstractNumId w:val="37"/>
  </w:num>
  <w:num w:numId="20" w16cid:durableId="957369161">
    <w:abstractNumId w:val="19"/>
  </w:num>
  <w:num w:numId="21" w16cid:durableId="229968440">
    <w:abstractNumId w:val="46"/>
  </w:num>
  <w:num w:numId="22" w16cid:durableId="1166171036">
    <w:abstractNumId w:val="27"/>
  </w:num>
  <w:num w:numId="23" w16cid:durableId="1828133448">
    <w:abstractNumId w:val="11"/>
  </w:num>
  <w:num w:numId="24" w16cid:durableId="576091598">
    <w:abstractNumId w:val="24"/>
  </w:num>
  <w:num w:numId="25" w16cid:durableId="2010673578">
    <w:abstractNumId w:val="12"/>
  </w:num>
  <w:num w:numId="26" w16cid:durableId="438649788">
    <w:abstractNumId w:val="43"/>
  </w:num>
  <w:num w:numId="27" w16cid:durableId="1998607843">
    <w:abstractNumId w:val="33"/>
  </w:num>
  <w:num w:numId="28" w16cid:durableId="1221526360">
    <w:abstractNumId w:val="38"/>
  </w:num>
  <w:num w:numId="29" w16cid:durableId="1727533344">
    <w:abstractNumId w:val="10"/>
  </w:num>
  <w:num w:numId="30" w16cid:durableId="2115055767">
    <w:abstractNumId w:val="4"/>
  </w:num>
  <w:num w:numId="31" w16cid:durableId="523633798">
    <w:abstractNumId w:val="7"/>
  </w:num>
  <w:num w:numId="32" w16cid:durableId="1837455166">
    <w:abstractNumId w:val="18"/>
  </w:num>
  <w:num w:numId="33" w16cid:durableId="754981885">
    <w:abstractNumId w:val="26"/>
  </w:num>
  <w:num w:numId="34" w16cid:durableId="837690917">
    <w:abstractNumId w:val="14"/>
  </w:num>
  <w:num w:numId="35" w16cid:durableId="13965558">
    <w:abstractNumId w:val="23"/>
  </w:num>
  <w:num w:numId="36" w16cid:durableId="984700542">
    <w:abstractNumId w:val="17"/>
  </w:num>
  <w:num w:numId="37" w16cid:durableId="191767880">
    <w:abstractNumId w:val="9"/>
  </w:num>
  <w:num w:numId="38" w16cid:durableId="1198280138">
    <w:abstractNumId w:val="28"/>
  </w:num>
  <w:num w:numId="39" w16cid:durableId="780144897">
    <w:abstractNumId w:val="2"/>
  </w:num>
  <w:num w:numId="40" w16cid:durableId="1602299029">
    <w:abstractNumId w:val="41"/>
  </w:num>
  <w:num w:numId="41" w16cid:durableId="1271275034">
    <w:abstractNumId w:val="13"/>
  </w:num>
  <w:num w:numId="42" w16cid:durableId="70350020">
    <w:abstractNumId w:val="44"/>
  </w:num>
  <w:num w:numId="43" w16cid:durableId="2115437149">
    <w:abstractNumId w:val="32"/>
  </w:num>
  <w:num w:numId="44" w16cid:durableId="1190872258">
    <w:abstractNumId w:val="21"/>
  </w:num>
  <w:num w:numId="45" w16cid:durableId="1460681615">
    <w:abstractNumId w:val="22"/>
  </w:num>
  <w:num w:numId="46" w16cid:durableId="2011324523">
    <w:abstractNumId w:val="35"/>
  </w:num>
  <w:num w:numId="47" w16cid:durableId="179655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B9D"/>
    <w:rsid w:val="0000097C"/>
    <w:rsid w:val="000039FC"/>
    <w:rsid w:val="00005244"/>
    <w:rsid w:val="00011A9D"/>
    <w:rsid w:val="00011BB9"/>
    <w:rsid w:val="00014C9B"/>
    <w:rsid w:val="00016A40"/>
    <w:rsid w:val="00016CFD"/>
    <w:rsid w:val="00023465"/>
    <w:rsid w:val="00026DD1"/>
    <w:rsid w:val="00042C9B"/>
    <w:rsid w:val="000511E6"/>
    <w:rsid w:val="00056554"/>
    <w:rsid w:val="000622FD"/>
    <w:rsid w:val="00067F90"/>
    <w:rsid w:val="0007000F"/>
    <w:rsid w:val="00072305"/>
    <w:rsid w:val="00074365"/>
    <w:rsid w:val="00076BE2"/>
    <w:rsid w:val="00077A15"/>
    <w:rsid w:val="0008098D"/>
    <w:rsid w:val="00082DC8"/>
    <w:rsid w:val="00083361"/>
    <w:rsid w:val="00092D05"/>
    <w:rsid w:val="0009347C"/>
    <w:rsid w:val="000955D4"/>
    <w:rsid w:val="00096477"/>
    <w:rsid w:val="000A0C68"/>
    <w:rsid w:val="000A59E5"/>
    <w:rsid w:val="000B1D1F"/>
    <w:rsid w:val="000B7E64"/>
    <w:rsid w:val="000C0FD7"/>
    <w:rsid w:val="000D403E"/>
    <w:rsid w:val="000D61CD"/>
    <w:rsid w:val="000D7A91"/>
    <w:rsid w:val="000D7B11"/>
    <w:rsid w:val="000E05BF"/>
    <w:rsid w:val="000F4981"/>
    <w:rsid w:val="000F7F8A"/>
    <w:rsid w:val="00101EE6"/>
    <w:rsid w:val="00102907"/>
    <w:rsid w:val="00112809"/>
    <w:rsid w:val="0011554B"/>
    <w:rsid w:val="00117A88"/>
    <w:rsid w:val="0012271B"/>
    <w:rsid w:val="00122DDA"/>
    <w:rsid w:val="001257A7"/>
    <w:rsid w:val="00142367"/>
    <w:rsid w:val="00143A66"/>
    <w:rsid w:val="00151F22"/>
    <w:rsid w:val="001620F9"/>
    <w:rsid w:val="00165241"/>
    <w:rsid w:val="00171974"/>
    <w:rsid w:val="001725A7"/>
    <w:rsid w:val="00174868"/>
    <w:rsid w:val="00175AD5"/>
    <w:rsid w:val="00176D01"/>
    <w:rsid w:val="001876C4"/>
    <w:rsid w:val="001915C6"/>
    <w:rsid w:val="0019176C"/>
    <w:rsid w:val="00192D77"/>
    <w:rsid w:val="00193544"/>
    <w:rsid w:val="001937EB"/>
    <w:rsid w:val="001A38B7"/>
    <w:rsid w:val="001B4B72"/>
    <w:rsid w:val="001B5A90"/>
    <w:rsid w:val="001D4097"/>
    <w:rsid w:val="001E6634"/>
    <w:rsid w:val="001E79A8"/>
    <w:rsid w:val="001E7FB4"/>
    <w:rsid w:val="001F1070"/>
    <w:rsid w:val="001F2141"/>
    <w:rsid w:val="00201EA9"/>
    <w:rsid w:val="00205C50"/>
    <w:rsid w:val="00211099"/>
    <w:rsid w:val="002110FA"/>
    <w:rsid w:val="00213323"/>
    <w:rsid w:val="00217D3F"/>
    <w:rsid w:val="00220FA5"/>
    <w:rsid w:val="00222A54"/>
    <w:rsid w:val="00224437"/>
    <w:rsid w:val="002245C4"/>
    <w:rsid w:val="00224973"/>
    <w:rsid w:val="00244244"/>
    <w:rsid w:val="0024436B"/>
    <w:rsid w:val="00247DAF"/>
    <w:rsid w:val="00250926"/>
    <w:rsid w:val="00260067"/>
    <w:rsid w:val="00261AE3"/>
    <w:rsid w:val="0027153A"/>
    <w:rsid w:val="002767BE"/>
    <w:rsid w:val="00281B2A"/>
    <w:rsid w:val="002914FD"/>
    <w:rsid w:val="00294FCE"/>
    <w:rsid w:val="002A0241"/>
    <w:rsid w:val="002A0DA1"/>
    <w:rsid w:val="002B3FF6"/>
    <w:rsid w:val="002B41F1"/>
    <w:rsid w:val="002D318A"/>
    <w:rsid w:val="002D3519"/>
    <w:rsid w:val="002E0BEA"/>
    <w:rsid w:val="002E0F76"/>
    <w:rsid w:val="002E5A67"/>
    <w:rsid w:val="002E6FEB"/>
    <w:rsid w:val="002F65B5"/>
    <w:rsid w:val="002F6F9A"/>
    <w:rsid w:val="003002AA"/>
    <w:rsid w:val="003025FF"/>
    <w:rsid w:val="00304770"/>
    <w:rsid w:val="00305CA8"/>
    <w:rsid w:val="003148B3"/>
    <w:rsid w:val="003167F7"/>
    <w:rsid w:val="003213E3"/>
    <w:rsid w:val="00321E3E"/>
    <w:rsid w:val="003220DA"/>
    <w:rsid w:val="00325499"/>
    <w:rsid w:val="00327F29"/>
    <w:rsid w:val="003339C2"/>
    <w:rsid w:val="003355D0"/>
    <w:rsid w:val="003360CF"/>
    <w:rsid w:val="00336578"/>
    <w:rsid w:val="00352518"/>
    <w:rsid w:val="00355102"/>
    <w:rsid w:val="003578D0"/>
    <w:rsid w:val="00362483"/>
    <w:rsid w:val="00370946"/>
    <w:rsid w:val="00371D5E"/>
    <w:rsid w:val="00373877"/>
    <w:rsid w:val="00376E1D"/>
    <w:rsid w:val="0038356C"/>
    <w:rsid w:val="00384305"/>
    <w:rsid w:val="00384E7C"/>
    <w:rsid w:val="00393CFC"/>
    <w:rsid w:val="00397B7B"/>
    <w:rsid w:val="003A321A"/>
    <w:rsid w:val="003B0175"/>
    <w:rsid w:val="003B1032"/>
    <w:rsid w:val="003C02FF"/>
    <w:rsid w:val="003C3D40"/>
    <w:rsid w:val="003D08E5"/>
    <w:rsid w:val="003D12E6"/>
    <w:rsid w:val="003D4B9D"/>
    <w:rsid w:val="003D5F55"/>
    <w:rsid w:val="003D7722"/>
    <w:rsid w:val="003E09DD"/>
    <w:rsid w:val="003E4301"/>
    <w:rsid w:val="003E4F4A"/>
    <w:rsid w:val="003E562C"/>
    <w:rsid w:val="003FE22D"/>
    <w:rsid w:val="004027CD"/>
    <w:rsid w:val="00402ADE"/>
    <w:rsid w:val="0040588D"/>
    <w:rsid w:val="00413F5C"/>
    <w:rsid w:val="00433600"/>
    <w:rsid w:val="0043471B"/>
    <w:rsid w:val="00440516"/>
    <w:rsid w:val="004531D8"/>
    <w:rsid w:val="00454AF8"/>
    <w:rsid w:val="00454D1D"/>
    <w:rsid w:val="004551D1"/>
    <w:rsid w:val="004565EE"/>
    <w:rsid w:val="00457CC9"/>
    <w:rsid w:val="00461D69"/>
    <w:rsid w:val="0046317F"/>
    <w:rsid w:val="00465DA4"/>
    <w:rsid w:val="004669F0"/>
    <w:rsid w:val="00470746"/>
    <w:rsid w:val="004708A2"/>
    <w:rsid w:val="00473BB5"/>
    <w:rsid w:val="00474B44"/>
    <w:rsid w:val="004806B6"/>
    <w:rsid w:val="004857E7"/>
    <w:rsid w:val="0048716B"/>
    <w:rsid w:val="00490939"/>
    <w:rsid w:val="004920E8"/>
    <w:rsid w:val="00495158"/>
    <w:rsid w:val="004972F5"/>
    <w:rsid w:val="004B6BB3"/>
    <w:rsid w:val="004C3722"/>
    <w:rsid w:val="004C6526"/>
    <w:rsid w:val="004D60D1"/>
    <w:rsid w:val="004E73DE"/>
    <w:rsid w:val="004E7562"/>
    <w:rsid w:val="004F113B"/>
    <w:rsid w:val="0050633E"/>
    <w:rsid w:val="00510D1D"/>
    <w:rsid w:val="00511048"/>
    <w:rsid w:val="00511825"/>
    <w:rsid w:val="00514D60"/>
    <w:rsid w:val="00515F96"/>
    <w:rsid w:val="00521B82"/>
    <w:rsid w:val="005326A2"/>
    <w:rsid w:val="00541142"/>
    <w:rsid w:val="00544088"/>
    <w:rsid w:val="00553F55"/>
    <w:rsid w:val="0055619C"/>
    <w:rsid w:val="00562F1E"/>
    <w:rsid w:val="00573A5B"/>
    <w:rsid w:val="00576BB1"/>
    <w:rsid w:val="00593D5F"/>
    <w:rsid w:val="00595F69"/>
    <w:rsid w:val="005A570E"/>
    <w:rsid w:val="005A7763"/>
    <w:rsid w:val="005B0A3B"/>
    <w:rsid w:val="005C73DB"/>
    <w:rsid w:val="005C76D8"/>
    <w:rsid w:val="005D0401"/>
    <w:rsid w:val="005D2591"/>
    <w:rsid w:val="005E2D37"/>
    <w:rsid w:val="005F6A71"/>
    <w:rsid w:val="00601991"/>
    <w:rsid w:val="00605A0E"/>
    <w:rsid w:val="00605F89"/>
    <w:rsid w:val="0061783A"/>
    <w:rsid w:val="00620D42"/>
    <w:rsid w:val="00631CF9"/>
    <w:rsid w:val="00633BE9"/>
    <w:rsid w:val="00636A6D"/>
    <w:rsid w:val="00640C09"/>
    <w:rsid w:val="00641405"/>
    <w:rsid w:val="00642A69"/>
    <w:rsid w:val="00662F61"/>
    <w:rsid w:val="006677D3"/>
    <w:rsid w:val="00670648"/>
    <w:rsid w:val="00674862"/>
    <w:rsid w:val="006820F2"/>
    <w:rsid w:val="00683933"/>
    <w:rsid w:val="006863FE"/>
    <w:rsid w:val="006868B9"/>
    <w:rsid w:val="0068706E"/>
    <w:rsid w:val="00687276"/>
    <w:rsid w:val="00692509"/>
    <w:rsid w:val="00695523"/>
    <w:rsid w:val="00697567"/>
    <w:rsid w:val="006B2656"/>
    <w:rsid w:val="006B3C6D"/>
    <w:rsid w:val="006C2846"/>
    <w:rsid w:val="006C6B59"/>
    <w:rsid w:val="006D0C5C"/>
    <w:rsid w:val="006D2E92"/>
    <w:rsid w:val="006D5926"/>
    <w:rsid w:val="006D7DDF"/>
    <w:rsid w:val="006E3240"/>
    <w:rsid w:val="006F0375"/>
    <w:rsid w:val="006F5494"/>
    <w:rsid w:val="006F6990"/>
    <w:rsid w:val="00712F46"/>
    <w:rsid w:val="007221AF"/>
    <w:rsid w:val="007316AD"/>
    <w:rsid w:val="00733C0A"/>
    <w:rsid w:val="0073487B"/>
    <w:rsid w:val="00736B0E"/>
    <w:rsid w:val="0074037B"/>
    <w:rsid w:val="007421CD"/>
    <w:rsid w:val="0074259E"/>
    <w:rsid w:val="00745231"/>
    <w:rsid w:val="00745569"/>
    <w:rsid w:val="00751C74"/>
    <w:rsid w:val="00753392"/>
    <w:rsid w:val="007640E4"/>
    <w:rsid w:val="0076553F"/>
    <w:rsid w:val="00770600"/>
    <w:rsid w:val="00772800"/>
    <w:rsid w:val="00781B06"/>
    <w:rsid w:val="00781B60"/>
    <w:rsid w:val="0078727B"/>
    <w:rsid w:val="007955AD"/>
    <w:rsid w:val="00795946"/>
    <w:rsid w:val="007A415F"/>
    <w:rsid w:val="007A4C8A"/>
    <w:rsid w:val="007A610E"/>
    <w:rsid w:val="007B3C05"/>
    <w:rsid w:val="007B69B6"/>
    <w:rsid w:val="007C0C82"/>
    <w:rsid w:val="007C4561"/>
    <w:rsid w:val="007D3AF5"/>
    <w:rsid w:val="007D46B3"/>
    <w:rsid w:val="007D57A5"/>
    <w:rsid w:val="007D7BC3"/>
    <w:rsid w:val="007E0E9E"/>
    <w:rsid w:val="007F00B7"/>
    <w:rsid w:val="007F1DCD"/>
    <w:rsid w:val="007F2779"/>
    <w:rsid w:val="007F3629"/>
    <w:rsid w:val="007F3E9E"/>
    <w:rsid w:val="007F4BB3"/>
    <w:rsid w:val="007F5DE3"/>
    <w:rsid w:val="00806B84"/>
    <w:rsid w:val="008113E8"/>
    <w:rsid w:val="008218A0"/>
    <w:rsid w:val="00821CAF"/>
    <w:rsid w:val="008223C1"/>
    <w:rsid w:val="008344D2"/>
    <w:rsid w:val="0083674E"/>
    <w:rsid w:val="00841D88"/>
    <w:rsid w:val="00845442"/>
    <w:rsid w:val="00847D21"/>
    <w:rsid w:val="00851EFE"/>
    <w:rsid w:val="00854496"/>
    <w:rsid w:val="008570D5"/>
    <w:rsid w:val="00867279"/>
    <w:rsid w:val="0086769F"/>
    <w:rsid w:val="00874059"/>
    <w:rsid w:val="008766E0"/>
    <w:rsid w:val="008836CF"/>
    <w:rsid w:val="008875D0"/>
    <w:rsid w:val="00890868"/>
    <w:rsid w:val="00891CAC"/>
    <w:rsid w:val="00895B43"/>
    <w:rsid w:val="008A2822"/>
    <w:rsid w:val="008A51B0"/>
    <w:rsid w:val="008B2CF3"/>
    <w:rsid w:val="008B3712"/>
    <w:rsid w:val="008C4E89"/>
    <w:rsid w:val="008D319B"/>
    <w:rsid w:val="008F2686"/>
    <w:rsid w:val="00902359"/>
    <w:rsid w:val="00902555"/>
    <w:rsid w:val="00903477"/>
    <w:rsid w:val="00917BD7"/>
    <w:rsid w:val="009205D3"/>
    <w:rsid w:val="0092486C"/>
    <w:rsid w:val="00926657"/>
    <w:rsid w:val="00930A45"/>
    <w:rsid w:val="00955867"/>
    <w:rsid w:val="009606D2"/>
    <w:rsid w:val="00962359"/>
    <w:rsid w:val="00975B26"/>
    <w:rsid w:val="00977928"/>
    <w:rsid w:val="00994AD9"/>
    <w:rsid w:val="009A13F7"/>
    <w:rsid w:val="009B13E1"/>
    <w:rsid w:val="009C5090"/>
    <w:rsid w:val="009C5C61"/>
    <w:rsid w:val="009C6B82"/>
    <w:rsid w:val="009D3FCC"/>
    <w:rsid w:val="009E57AA"/>
    <w:rsid w:val="009F0A41"/>
    <w:rsid w:val="009F3C4C"/>
    <w:rsid w:val="009F3CD3"/>
    <w:rsid w:val="00A002CD"/>
    <w:rsid w:val="00A01CEA"/>
    <w:rsid w:val="00A05DEB"/>
    <w:rsid w:val="00A10B5E"/>
    <w:rsid w:val="00A128D0"/>
    <w:rsid w:val="00A13508"/>
    <w:rsid w:val="00A14C8D"/>
    <w:rsid w:val="00A16C49"/>
    <w:rsid w:val="00A220C9"/>
    <w:rsid w:val="00A222A6"/>
    <w:rsid w:val="00A243BD"/>
    <w:rsid w:val="00A432C1"/>
    <w:rsid w:val="00A529CA"/>
    <w:rsid w:val="00A57D37"/>
    <w:rsid w:val="00A63BF3"/>
    <w:rsid w:val="00A738C9"/>
    <w:rsid w:val="00A764C7"/>
    <w:rsid w:val="00A838B4"/>
    <w:rsid w:val="00AB2C09"/>
    <w:rsid w:val="00AB68B6"/>
    <w:rsid w:val="00AD3D97"/>
    <w:rsid w:val="00AD7C41"/>
    <w:rsid w:val="00AE05D1"/>
    <w:rsid w:val="00AE4434"/>
    <w:rsid w:val="00AE4FF6"/>
    <w:rsid w:val="00AE5E96"/>
    <w:rsid w:val="00AF10D8"/>
    <w:rsid w:val="00AF5203"/>
    <w:rsid w:val="00AF7283"/>
    <w:rsid w:val="00B014A4"/>
    <w:rsid w:val="00B01BE3"/>
    <w:rsid w:val="00B03209"/>
    <w:rsid w:val="00B06858"/>
    <w:rsid w:val="00B06B24"/>
    <w:rsid w:val="00B074BD"/>
    <w:rsid w:val="00B16FB8"/>
    <w:rsid w:val="00B32815"/>
    <w:rsid w:val="00B34404"/>
    <w:rsid w:val="00B36925"/>
    <w:rsid w:val="00B4383C"/>
    <w:rsid w:val="00B45A9C"/>
    <w:rsid w:val="00B45F37"/>
    <w:rsid w:val="00B47FCC"/>
    <w:rsid w:val="00B51A6F"/>
    <w:rsid w:val="00B5623C"/>
    <w:rsid w:val="00B6105C"/>
    <w:rsid w:val="00B61B32"/>
    <w:rsid w:val="00B62928"/>
    <w:rsid w:val="00B655CB"/>
    <w:rsid w:val="00B65AF5"/>
    <w:rsid w:val="00B73592"/>
    <w:rsid w:val="00B82A35"/>
    <w:rsid w:val="00B82AC8"/>
    <w:rsid w:val="00B8493B"/>
    <w:rsid w:val="00B8781C"/>
    <w:rsid w:val="00B902F8"/>
    <w:rsid w:val="00B92390"/>
    <w:rsid w:val="00BA761C"/>
    <w:rsid w:val="00BB220C"/>
    <w:rsid w:val="00BB2F1B"/>
    <w:rsid w:val="00BC056C"/>
    <w:rsid w:val="00BC0DC9"/>
    <w:rsid w:val="00BC7028"/>
    <w:rsid w:val="00BD259F"/>
    <w:rsid w:val="00BD3D47"/>
    <w:rsid w:val="00BD4FE1"/>
    <w:rsid w:val="00BD7764"/>
    <w:rsid w:val="00BE2A44"/>
    <w:rsid w:val="00C00653"/>
    <w:rsid w:val="00C02AF8"/>
    <w:rsid w:val="00C05609"/>
    <w:rsid w:val="00C0646E"/>
    <w:rsid w:val="00C1276E"/>
    <w:rsid w:val="00C167FC"/>
    <w:rsid w:val="00C21536"/>
    <w:rsid w:val="00C2207F"/>
    <w:rsid w:val="00C23F04"/>
    <w:rsid w:val="00C2F057"/>
    <w:rsid w:val="00C31A0E"/>
    <w:rsid w:val="00C426D9"/>
    <w:rsid w:val="00C4607E"/>
    <w:rsid w:val="00C52C8E"/>
    <w:rsid w:val="00C61B28"/>
    <w:rsid w:val="00C62921"/>
    <w:rsid w:val="00C655F2"/>
    <w:rsid w:val="00C73B55"/>
    <w:rsid w:val="00C77465"/>
    <w:rsid w:val="00C830DC"/>
    <w:rsid w:val="00C83D4C"/>
    <w:rsid w:val="00CA3E2B"/>
    <w:rsid w:val="00CA78AE"/>
    <w:rsid w:val="00CB5954"/>
    <w:rsid w:val="00CC6063"/>
    <w:rsid w:val="00CE3B71"/>
    <w:rsid w:val="00CE4278"/>
    <w:rsid w:val="00CF1B99"/>
    <w:rsid w:val="00CF4A3F"/>
    <w:rsid w:val="00D077B1"/>
    <w:rsid w:val="00D249BC"/>
    <w:rsid w:val="00D301E5"/>
    <w:rsid w:val="00D413E0"/>
    <w:rsid w:val="00D41D71"/>
    <w:rsid w:val="00D461A2"/>
    <w:rsid w:val="00D626F3"/>
    <w:rsid w:val="00D63081"/>
    <w:rsid w:val="00D63380"/>
    <w:rsid w:val="00D66E1D"/>
    <w:rsid w:val="00D76545"/>
    <w:rsid w:val="00D8278C"/>
    <w:rsid w:val="00D85D30"/>
    <w:rsid w:val="00DA046C"/>
    <w:rsid w:val="00DA17FE"/>
    <w:rsid w:val="00DA2C42"/>
    <w:rsid w:val="00DA51AB"/>
    <w:rsid w:val="00DA57CF"/>
    <w:rsid w:val="00DA7348"/>
    <w:rsid w:val="00DB6117"/>
    <w:rsid w:val="00DC17DD"/>
    <w:rsid w:val="00DD0748"/>
    <w:rsid w:val="00DD189D"/>
    <w:rsid w:val="00DD2D4E"/>
    <w:rsid w:val="00DD4293"/>
    <w:rsid w:val="00DE5821"/>
    <w:rsid w:val="00DF3289"/>
    <w:rsid w:val="00E03BEA"/>
    <w:rsid w:val="00E13606"/>
    <w:rsid w:val="00E138BF"/>
    <w:rsid w:val="00E171E1"/>
    <w:rsid w:val="00E24642"/>
    <w:rsid w:val="00E26C37"/>
    <w:rsid w:val="00E3064F"/>
    <w:rsid w:val="00E34A77"/>
    <w:rsid w:val="00E35506"/>
    <w:rsid w:val="00E355D4"/>
    <w:rsid w:val="00E44569"/>
    <w:rsid w:val="00E45FE9"/>
    <w:rsid w:val="00E541BD"/>
    <w:rsid w:val="00E5433A"/>
    <w:rsid w:val="00E567D5"/>
    <w:rsid w:val="00E63DC1"/>
    <w:rsid w:val="00E67958"/>
    <w:rsid w:val="00E70DC4"/>
    <w:rsid w:val="00E7B906"/>
    <w:rsid w:val="00E96CFF"/>
    <w:rsid w:val="00EB1CEA"/>
    <w:rsid w:val="00EB1F41"/>
    <w:rsid w:val="00EB288E"/>
    <w:rsid w:val="00EB7A88"/>
    <w:rsid w:val="00EB7ECA"/>
    <w:rsid w:val="00EB7FA6"/>
    <w:rsid w:val="00EC3CDF"/>
    <w:rsid w:val="00EC7679"/>
    <w:rsid w:val="00EC7A53"/>
    <w:rsid w:val="00ED1681"/>
    <w:rsid w:val="00EE3B00"/>
    <w:rsid w:val="00EE4E47"/>
    <w:rsid w:val="00EF02A2"/>
    <w:rsid w:val="00EF40ED"/>
    <w:rsid w:val="00EF410D"/>
    <w:rsid w:val="00EF4580"/>
    <w:rsid w:val="00EF5C2C"/>
    <w:rsid w:val="00EF7BE9"/>
    <w:rsid w:val="00F0198E"/>
    <w:rsid w:val="00F20D3D"/>
    <w:rsid w:val="00F21AF8"/>
    <w:rsid w:val="00F24DA2"/>
    <w:rsid w:val="00F25D01"/>
    <w:rsid w:val="00F25D86"/>
    <w:rsid w:val="00F25FE6"/>
    <w:rsid w:val="00F328D4"/>
    <w:rsid w:val="00F34A19"/>
    <w:rsid w:val="00F34E86"/>
    <w:rsid w:val="00F405B3"/>
    <w:rsid w:val="00F4139D"/>
    <w:rsid w:val="00F475EF"/>
    <w:rsid w:val="00F52AC5"/>
    <w:rsid w:val="00F535CF"/>
    <w:rsid w:val="00F53CC4"/>
    <w:rsid w:val="00F56250"/>
    <w:rsid w:val="00F60830"/>
    <w:rsid w:val="00F619A2"/>
    <w:rsid w:val="00F642DE"/>
    <w:rsid w:val="00F66D0E"/>
    <w:rsid w:val="00F705B2"/>
    <w:rsid w:val="00F72DF7"/>
    <w:rsid w:val="00F744FE"/>
    <w:rsid w:val="00F80E99"/>
    <w:rsid w:val="00F85B8D"/>
    <w:rsid w:val="00F87709"/>
    <w:rsid w:val="00F90386"/>
    <w:rsid w:val="00F910C0"/>
    <w:rsid w:val="00F92D31"/>
    <w:rsid w:val="00F95209"/>
    <w:rsid w:val="00FA4648"/>
    <w:rsid w:val="00FA6523"/>
    <w:rsid w:val="00FC5990"/>
    <w:rsid w:val="00FD1050"/>
    <w:rsid w:val="00FE0026"/>
    <w:rsid w:val="00FE355B"/>
    <w:rsid w:val="00FE42FC"/>
    <w:rsid w:val="00FE5B82"/>
    <w:rsid w:val="00FE6179"/>
    <w:rsid w:val="00FF2DE8"/>
    <w:rsid w:val="00FF6665"/>
    <w:rsid w:val="00FF78D6"/>
    <w:rsid w:val="010D8557"/>
    <w:rsid w:val="011FD9C5"/>
    <w:rsid w:val="01510B7A"/>
    <w:rsid w:val="015839C3"/>
    <w:rsid w:val="01E16824"/>
    <w:rsid w:val="020BD099"/>
    <w:rsid w:val="02E2CEED"/>
    <w:rsid w:val="031F78F0"/>
    <w:rsid w:val="033D7665"/>
    <w:rsid w:val="03898A4B"/>
    <w:rsid w:val="038B7B2B"/>
    <w:rsid w:val="041473D5"/>
    <w:rsid w:val="042F9A83"/>
    <w:rsid w:val="0435E4E9"/>
    <w:rsid w:val="0439160B"/>
    <w:rsid w:val="043DEC2B"/>
    <w:rsid w:val="045A4B89"/>
    <w:rsid w:val="048F459D"/>
    <w:rsid w:val="04E00833"/>
    <w:rsid w:val="04E1E442"/>
    <w:rsid w:val="056D937C"/>
    <w:rsid w:val="05702A44"/>
    <w:rsid w:val="05972088"/>
    <w:rsid w:val="059B4466"/>
    <w:rsid w:val="05BAC7B4"/>
    <w:rsid w:val="05C7AF6C"/>
    <w:rsid w:val="0630BBC6"/>
    <w:rsid w:val="0631A15C"/>
    <w:rsid w:val="06382CF8"/>
    <w:rsid w:val="0662548F"/>
    <w:rsid w:val="067A1A06"/>
    <w:rsid w:val="06F0B1F0"/>
    <w:rsid w:val="06F5CA90"/>
    <w:rsid w:val="075E6407"/>
    <w:rsid w:val="07B4CA6C"/>
    <w:rsid w:val="07CD7B7D"/>
    <w:rsid w:val="07DA7D9F"/>
    <w:rsid w:val="0804010E"/>
    <w:rsid w:val="0814FA9B"/>
    <w:rsid w:val="0862A963"/>
    <w:rsid w:val="0866712B"/>
    <w:rsid w:val="089C14EB"/>
    <w:rsid w:val="08A3EF1C"/>
    <w:rsid w:val="08A97F75"/>
    <w:rsid w:val="08D8D792"/>
    <w:rsid w:val="08EC1D52"/>
    <w:rsid w:val="090669D1"/>
    <w:rsid w:val="092400D1"/>
    <w:rsid w:val="095F40DD"/>
    <w:rsid w:val="0A1D301A"/>
    <w:rsid w:val="0A4D6852"/>
    <w:rsid w:val="0AE044E6"/>
    <w:rsid w:val="0B0D6295"/>
    <w:rsid w:val="0B47AFCF"/>
    <w:rsid w:val="0B489BB2"/>
    <w:rsid w:val="0B5AA224"/>
    <w:rsid w:val="0B70303B"/>
    <w:rsid w:val="0B73513B"/>
    <w:rsid w:val="0BD9E24D"/>
    <w:rsid w:val="0C74D372"/>
    <w:rsid w:val="0CCBC35C"/>
    <w:rsid w:val="0CFDDF67"/>
    <w:rsid w:val="0D1D5D38"/>
    <w:rsid w:val="0D1D735C"/>
    <w:rsid w:val="0D86F21B"/>
    <w:rsid w:val="0DA2C728"/>
    <w:rsid w:val="0E0F6450"/>
    <w:rsid w:val="0E4246A3"/>
    <w:rsid w:val="0E7D2B89"/>
    <w:rsid w:val="0E7D87CF"/>
    <w:rsid w:val="0E9879DD"/>
    <w:rsid w:val="0E9EA7B6"/>
    <w:rsid w:val="0EB473FC"/>
    <w:rsid w:val="0FAA4E3B"/>
    <w:rsid w:val="0FACA07B"/>
    <w:rsid w:val="0FF3C33A"/>
    <w:rsid w:val="1032AEF6"/>
    <w:rsid w:val="105BA7C9"/>
    <w:rsid w:val="105FB3E8"/>
    <w:rsid w:val="1145BE59"/>
    <w:rsid w:val="1174713C"/>
    <w:rsid w:val="1181924D"/>
    <w:rsid w:val="12461FD7"/>
    <w:rsid w:val="1264849D"/>
    <w:rsid w:val="12EB0206"/>
    <w:rsid w:val="1329770B"/>
    <w:rsid w:val="13A16CF4"/>
    <w:rsid w:val="13EBBF44"/>
    <w:rsid w:val="14164C00"/>
    <w:rsid w:val="14395DAB"/>
    <w:rsid w:val="146D92B0"/>
    <w:rsid w:val="14764D4C"/>
    <w:rsid w:val="14CA07D2"/>
    <w:rsid w:val="157F4634"/>
    <w:rsid w:val="15A6D8A6"/>
    <w:rsid w:val="15D007C4"/>
    <w:rsid w:val="160B2896"/>
    <w:rsid w:val="16BAD3FD"/>
    <w:rsid w:val="16C00C3C"/>
    <w:rsid w:val="16ECC4E0"/>
    <w:rsid w:val="17204AB8"/>
    <w:rsid w:val="1722B8E8"/>
    <w:rsid w:val="1733D8FB"/>
    <w:rsid w:val="177F6809"/>
    <w:rsid w:val="17F392BA"/>
    <w:rsid w:val="189BE858"/>
    <w:rsid w:val="18B46A62"/>
    <w:rsid w:val="18D847F5"/>
    <w:rsid w:val="19095D64"/>
    <w:rsid w:val="190F42A5"/>
    <w:rsid w:val="19228751"/>
    <w:rsid w:val="19320573"/>
    <w:rsid w:val="1940A7DA"/>
    <w:rsid w:val="19728AFA"/>
    <w:rsid w:val="19C37CD5"/>
    <w:rsid w:val="19EF6C84"/>
    <w:rsid w:val="19F50955"/>
    <w:rsid w:val="1A06028E"/>
    <w:rsid w:val="1AF3DF20"/>
    <w:rsid w:val="1B7C041B"/>
    <w:rsid w:val="1C0BCCA5"/>
    <w:rsid w:val="1C78C334"/>
    <w:rsid w:val="1CB30234"/>
    <w:rsid w:val="1CC450EA"/>
    <w:rsid w:val="1CF34C3B"/>
    <w:rsid w:val="1D0ECE2F"/>
    <w:rsid w:val="1D52C5F1"/>
    <w:rsid w:val="1D637E4D"/>
    <w:rsid w:val="1DC8A076"/>
    <w:rsid w:val="1DF5FCC9"/>
    <w:rsid w:val="1DF846B7"/>
    <w:rsid w:val="1E0E5904"/>
    <w:rsid w:val="1E3FF75B"/>
    <w:rsid w:val="1E636183"/>
    <w:rsid w:val="1E8D8FFA"/>
    <w:rsid w:val="1F99B1B7"/>
    <w:rsid w:val="1FBB1C9F"/>
    <w:rsid w:val="2038108E"/>
    <w:rsid w:val="20C27EE6"/>
    <w:rsid w:val="20C8801E"/>
    <w:rsid w:val="20E4CA4F"/>
    <w:rsid w:val="210B8C51"/>
    <w:rsid w:val="21158DC2"/>
    <w:rsid w:val="2219FEAA"/>
    <w:rsid w:val="2280AA96"/>
    <w:rsid w:val="2296CF57"/>
    <w:rsid w:val="22F13622"/>
    <w:rsid w:val="22F8D24E"/>
    <w:rsid w:val="2302CA05"/>
    <w:rsid w:val="234EB52B"/>
    <w:rsid w:val="2373AFE2"/>
    <w:rsid w:val="23C1C4CD"/>
    <w:rsid w:val="23C28F4D"/>
    <w:rsid w:val="23FAC593"/>
    <w:rsid w:val="242FA92F"/>
    <w:rsid w:val="24429CFC"/>
    <w:rsid w:val="247F5829"/>
    <w:rsid w:val="24B97AD7"/>
    <w:rsid w:val="24DAC8F5"/>
    <w:rsid w:val="24DC98BB"/>
    <w:rsid w:val="25E0DC82"/>
    <w:rsid w:val="26604901"/>
    <w:rsid w:val="26BA2ED5"/>
    <w:rsid w:val="26BF1025"/>
    <w:rsid w:val="2712D2F3"/>
    <w:rsid w:val="2730883F"/>
    <w:rsid w:val="27453C99"/>
    <w:rsid w:val="27BBF390"/>
    <w:rsid w:val="27E2CBE2"/>
    <w:rsid w:val="27E9D163"/>
    <w:rsid w:val="284DE031"/>
    <w:rsid w:val="285CEA21"/>
    <w:rsid w:val="28A59694"/>
    <w:rsid w:val="28E95E85"/>
    <w:rsid w:val="29683E8A"/>
    <w:rsid w:val="29769E4D"/>
    <w:rsid w:val="2999406A"/>
    <w:rsid w:val="2A5A56B6"/>
    <w:rsid w:val="2A5FC2A4"/>
    <w:rsid w:val="2A7234E4"/>
    <w:rsid w:val="2A9F9DA2"/>
    <w:rsid w:val="2AFA0223"/>
    <w:rsid w:val="2B4CB28F"/>
    <w:rsid w:val="2B67DD96"/>
    <w:rsid w:val="2B6B83FB"/>
    <w:rsid w:val="2B7423C8"/>
    <w:rsid w:val="2B9A6E45"/>
    <w:rsid w:val="2BCCB27B"/>
    <w:rsid w:val="2BE92CF0"/>
    <w:rsid w:val="2C12BACE"/>
    <w:rsid w:val="2C14741C"/>
    <w:rsid w:val="2C34187A"/>
    <w:rsid w:val="2C4608D5"/>
    <w:rsid w:val="2C508C3A"/>
    <w:rsid w:val="2C541A7B"/>
    <w:rsid w:val="2CC14700"/>
    <w:rsid w:val="2CF41F38"/>
    <w:rsid w:val="2D58A350"/>
    <w:rsid w:val="2D5B38B3"/>
    <w:rsid w:val="2D705531"/>
    <w:rsid w:val="2DE5A271"/>
    <w:rsid w:val="2E262273"/>
    <w:rsid w:val="2E27C6A8"/>
    <w:rsid w:val="2E836D2E"/>
    <w:rsid w:val="2EC586D0"/>
    <w:rsid w:val="2FFB801F"/>
    <w:rsid w:val="30375878"/>
    <w:rsid w:val="3089F64E"/>
    <w:rsid w:val="30FBB121"/>
    <w:rsid w:val="311242FB"/>
    <w:rsid w:val="312F969D"/>
    <w:rsid w:val="317B6548"/>
    <w:rsid w:val="319A7600"/>
    <w:rsid w:val="31BFCDEE"/>
    <w:rsid w:val="31D10709"/>
    <w:rsid w:val="32197E60"/>
    <w:rsid w:val="321D0CAC"/>
    <w:rsid w:val="3269E0C9"/>
    <w:rsid w:val="32C684F2"/>
    <w:rsid w:val="32F34678"/>
    <w:rsid w:val="33168BC0"/>
    <w:rsid w:val="33AA4623"/>
    <w:rsid w:val="33B3D096"/>
    <w:rsid w:val="33B45CFC"/>
    <w:rsid w:val="33E5236E"/>
    <w:rsid w:val="33F2D1E1"/>
    <w:rsid w:val="345F4141"/>
    <w:rsid w:val="346AA1DB"/>
    <w:rsid w:val="3478A18B"/>
    <w:rsid w:val="34FB51E1"/>
    <w:rsid w:val="350D1936"/>
    <w:rsid w:val="3516BDF1"/>
    <w:rsid w:val="354B3E1A"/>
    <w:rsid w:val="3563F64B"/>
    <w:rsid w:val="357D331C"/>
    <w:rsid w:val="35DE6281"/>
    <w:rsid w:val="3633FA0E"/>
    <w:rsid w:val="365BD8E4"/>
    <w:rsid w:val="3672A10A"/>
    <w:rsid w:val="36B62E16"/>
    <w:rsid w:val="36C0D64B"/>
    <w:rsid w:val="36E71D88"/>
    <w:rsid w:val="36EC6B1E"/>
    <w:rsid w:val="374556A6"/>
    <w:rsid w:val="3767D2E0"/>
    <w:rsid w:val="3795B598"/>
    <w:rsid w:val="37DE1AF9"/>
    <w:rsid w:val="3863131B"/>
    <w:rsid w:val="387356B2"/>
    <w:rsid w:val="391F6752"/>
    <w:rsid w:val="39998348"/>
    <w:rsid w:val="39E0C590"/>
    <w:rsid w:val="3A37C1D7"/>
    <w:rsid w:val="3AC93637"/>
    <w:rsid w:val="3AEF3366"/>
    <w:rsid w:val="3B119B03"/>
    <w:rsid w:val="3B5377FC"/>
    <w:rsid w:val="3B768558"/>
    <w:rsid w:val="3B84E5FF"/>
    <w:rsid w:val="3BA1A6E7"/>
    <w:rsid w:val="3C17831E"/>
    <w:rsid w:val="3C62A031"/>
    <w:rsid w:val="3C802165"/>
    <w:rsid w:val="3CA9278F"/>
    <w:rsid w:val="3CAC6711"/>
    <w:rsid w:val="3CCD4B1E"/>
    <w:rsid w:val="3D1DFB9C"/>
    <w:rsid w:val="3D2E41F9"/>
    <w:rsid w:val="3D70498D"/>
    <w:rsid w:val="3DA93F65"/>
    <w:rsid w:val="3DB71764"/>
    <w:rsid w:val="3DC2E2D6"/>
    <w:rsid w:val="3DFD3912"/>
    <w:rsid w:val="3E3B47A8"/>
    <w:rsid w:val="3E456E9D"/>
    <w:rsid w:val="3E98B30D"/>
    <w:rsid w:val="3E9FF417"/>
    <w:rsid w:val="3EA54D41"/>
    <w:rsid w:val="3EB190C2"/>
    <w:rsid w:val="3EBE4E33"/>
    <w:rsid w:val="3ED64C1C"/>
    <w:rsid w:val="3F38C952"/>
    <w:rsid w:val="3FBA800A"/>
    <w:rsid w:val="3FDB585A"/>
    <w:rsid w:val="40000812"/>
    <w:rsid w:val="400929BA"/>
    <w:rsid w:val="401610D0"/>
    <w:rsid w:val="402A1792"/>
    <w:rsid w:val="403CF5A0"/>
    <w:rsid w:val="40477F9A"/>
    <w:rsid w:val="410D547B"/>
    <w:rsid w:val="4160DF8D"/>
    <w:rsid w:val="4255EEEA"/>
    <w:rsid w:val="42DE9ADC"/>
    <w:rsid w:val="42EDDD8B"/>
    <w:rsid w:val="4318B943"/>
    <w:rsid w:val="432E2475"/>
    <w:rsid w:val="4365D574"/>
    <w:rsid w:val="43F8B39B"/>
    <w:rsid w:val="4425A4EA"/>
    <w:rsid w:val="4461F14F"/>
    <w:rsid w:val="44696105"/>
    <w:rsid w:val="4470A744"/>
    <w:rsid w:val="44C70124"/>
    <w:rsid w:val="44F9BFDF"/>
    <w:rsid w:val="454DB548"/>
    <w:rsid w:val="458B2544"/>
    <w:rsid w:val="45E4F7B3"/>
    <w:rsid w:val="4677B84F"/>
    <w:rsid w:val="46A0D58C"/>
    <w:rsid w:val="46BF7DFD"/>
    <w:rsid w:val="4728D564"/>
    <w:rsid w:val="47410EDD"/>
    <w:rsid w:val="47995F38"/>
    <w:rsid w:val="47AA2EA0"/>
    <w:rsid w:val="47AE0F38"/>
    <w:rsid w:val="4844753E"/>
    <w:rsid w:val="48B8AAE7"/>
    <w:rsid w:val="48BCB1FA"/>
    <w:rsid w:val="48FBB3E1"/>
    <w:rsid w:val="490CD0AB"/>
    <w:rsid w:val="4938A5BC"/>
    <w:rsid w:val="4938CE4B"/>
    <w:rsid w:val="494AC502"/>
    <w:rsid w:val="4965D051"/>
    <w:rsid w:val="498C1C86"/>
    <w:rsid w:val="49D4B30E"/>
    <w:rsid w:val="49F7363B"/>
    <w:rsid w:val="4A92D5A7"/>
    <w:rsid w:val="4AD197C4"/>
    <w:rsid w:val="4AE43272"/>
    <w:rsid w:val="4B0CDED9"/>
    <w:rsid w:val="4B309EBC"/>
    <w:rsid w:val="4B39DA61"/>
    <w:rsid w:val="4B6400BA"/>
    <w:rsid w:val="4BC19EFA"/>
    <w:rsid w:val="4BCC26C0"/>
    <w:rsid w:val="4BE5C00D"/>
    <w:rsid w:val="4C092D91"/>
    <w:rsid w:val="4C7F2BDD"/>
    <w:rsid w:val="4C94E304"/>
    <w:rsid w:val="4C9A6E39"/>
    <w:rsid w:val="4CCA85A0"/>
    <w:rsid w:val="4D0380D5"/>
    <w:rsid w:val="4D287F7F"/>
    <w:rsid w:val="4D777CD0"/>
    <w:rsid w:val="4DE2404A"/>
    <w:rsid w:val="4E109DCC"/>
    <w:rsid w:val="4E29F22F"/>
    <w:rsid w:val="4E942CB5"/>
    <w:rsid w:val="4E9FF894"/>
    <w:rsid w:val="4EB8D75F"/>
    <w:rsid w:val="4F1F57B3"/>
    <w:rsid w:val="4F66C097"/>
    <w:rsid w:val="4F690263"/>
    <w:rsid w:val="4FA59256"/>
    <w:rsid w:val="4FDD1747"/>
    <w:rsid w:val="50021B83"/>
    <w:rsid w:val="500A4E70"/>
    <w:rsid w:val="50286E87"/>
    <w:rsid w:val="5090C281"/>
    <w:rsid w:val="51436245"/>
    <w:rsid w:val="519581D9"/>
    <w:rsid w:val="519938E6"/>
    <w:rsid w:val="51B4A620"/>
    <w:rsid w:val="51EEB235"/>
    <w:rsid w:val="51F52C7E"/>
    <w:rsid w:val="521357F5"/>
    <w:rsid w:val="52135F55"/>
    <w:rsid w:val="52A0667B"/>
    <w:rsid w:val="52B56CAE"/>
    <w:rsid w:val="52C18864"/>
    <w:rsid w:val="52C3F557"/>
    <w:rsid w:val="52C994FA"/>
    <w:rsid w:val="5317C628"/>
    <w:rsid w:val="5344C3A3"/>
    <w:rsid w:val="534F3176"/>
    <w:rsid w:val="53D28C33"/>
    <w:rsid w:val="541977A9"/>
    <w:rsid w:val="54198C79"/>
    <w:rsid w:val="5425D2CE"/>
    <w:rsid w:val="5478D013"/>
    <w:rsid w:val="549DBBC7"/>
    <w:rsid w:val="54A6E4E1"/>
    <w:rsid w:val="54A8F84D"/>
    <w:rsid w:val="54B00492"/>
    <w:rsid w:val="54DD4688"/>
    <w:rsid w:val="55443877"/>
    <w:rsid w:val="555669A9"/>
    <w:rsid w:val="5559CA5C"/>
    <w:rsid w:val="55618FB0"/>
    <w:rsid w:val="5582AD8D"/>
    <w:rsid w:val="558FCCBB"/>
    <w:rsid w:val="55A4AA3D"/>
    <w:rsid w:val="55FCC079"/>
    <w:rsid w:val="561F6E6C"/>
    <w:rsid w:val="5646E5A7"/>
    <w:rsid w:val="565B1C32"/>
    <w:rsid w:val="565E11EF"/>
    <w:rsid w:val="56915C04"/>
    <w:rsid w:val="56C96A33"/>
    <w:rsid w:val="5731470E"/>
    <w:rsid w:val="574E5867"/>
    <w:rsid w:val="576E8B7C"/>
    <w:rsid w:val="57766816"/>
    <w:rsid w:val="57DF1446"/>
    <w:rsid w:val="580BDBEF"/>
    <w:rsid w:val="5811FE18"/>
    <w:rsid w:val="58121F9E"/>
    <w:rsid w:val="589F3259"/>
    <w:rsid w:val="58C3D669"/>
    <w:rsid w:val="58E322C4"/>
    <w:rsid w:val="59122DD4"/>
    <w:rsid w:val="5912581C"/>
    <w:rsid w:val="5933D8CF"/>
    <w:rsid w:val="5948F62E"/>
    <w:rsid w:val="594F952E"/>
    <w:rsid w:val="59806A6E"/>
    <w:rsid w:val="59AA94D2"/>
    <w:rsid w:val="5A071523"/>
    <w:rsid w:val="5A393FBA"/>
    <w:rsid w:val="5A506754"/>
    <w:rsid w:val="5A74E993"/>
    <w:rsid w:val="5A9FB003"/>
    <w:rsid w:val="5B12A5E0"/>
    <w:rsid w:val="5B2E71D6"/>
    <w:rsid w:val="5C2C4529"/>
    <w:rsid w:val="5C8077F6"/>
    <w:rsid w:val="5C916B1D"/>
    <w:rsid w:val="5CAC7987"/>
    <w:rsid w:val="5CB0054A"/>
    <w:rsid w:val="5CD197F9"/>
    <w:rsid w:val="5D21BCD7"/>
    <w:rsid w:val="5D67665C"/>
    <w:rsid w:val="5D8149A7"/>
    <w:rsid w:val="5D89051C"/>
    <w:rsid w:val="5D9CF5F7"/>
    <w:rsid w:val="5DB48A6B"/>
    <w:rsid w:val="5E2B3FD9"/>
    <w:rsid w:val="5E59FBF7"/>
    <w:rsid w:val="5E5F283A"/>
    <w:rsid w:val="5EF49FCC"/>
    <w:rsid w:val="5EFA450B"/>
    <w:rsid w:val="5F063EDE"/>
    <w:rsid w:val="5F205760"/>
    <w:rsid w:val="5F7B4A34"/>
    <w:rsid w:val="5FE5BB8B"/>
    <w:rsid w:val="60172DB8"/>
    <w:rsid w:val="603A4C53"/>
    <w:rsid w:val="607F3623"/>
    <w:rsid w:val="60A23055"/>
    <w:rsid w:val="60A68E9B"/>
    <w:rsid w:val="60DDADE0"/>
    <w:rsid w:val="613292A0"/>
    <w:rsid w:val="6139E7A1"/>
    <w:rsid w:val="61463A76"/>
    <w:rsid w:val="615A915F"/>
    <w:rsid w:val="61CD7DC4"/>
    <w:rsid w:val="61E3996B"/>
    <w:rsid w:val="62209A74"/>
    <w:rsid w:val="62495BC5"/>
    <w:rsid w:val="62BCC86D"/>
    <w:rsid w:val="62DBE2EC"/>
    <w:rsid w:val="6312EBB1"/>
    <w:rsid w:val="631DD800"/>
    <w:rsid w:val="632D9231"/>
    <w:rsid w:val="633369AD"/>
    <w:rsid w:val="63458016"/>
    <w:rsid w:val="6349193B"/>
    <w:rsid w:val="635FE054"/>
    <w:rsid w:val="63B8330D"/>
    <w:rsid w:val="641A65E8"/>
    <w:rsid w:val="6512000E"/>
    <w:rsid w:val="653F459E"/>
    <w:rsid w:val="65450855"/>
    <w:rsid w:val="654F125F"/>
    <w:rsid w:val="6584A01E"/>
    <w:rsid w:val="65F49D61"/>
    <w:rsid w:val="66A26A2E"/>
    <w:rsid w:val="66A42C95"/>
    <w:rsid w:val="66FCBB31"/>
    <w:rsid w:val="67573BBC"/>
    <w:rsid w:val="67700796"/>
    <w:rsid w:val="67707C40"/>
    <w:rsid w:val="6786FCD6"/>
    <w:rsid w:val="67F7E701"/>
    <w:rsid w:val="68307B47"/>
    <w:rsid w:val="68B991B5"/>
    <w:rsid w:val="692E37E0"/>
    <w:rsid w:val="699D6680"/>
    <w:rsid w:val="69BA7DDB"/>
    <w:rsid w:val="6A1903FF"/>
    <w:rsid w:val="6A563FE2"/>
    <w:rsid w:val="6A92DE86"/>
    <w:rsid w:val="6A937D03"/>
    <w:rsid w:val="6AB928B4"/>
    <w:rsid w:val="6B4A3714"/>
    <w:rsid w:val="6BCD612E"/>
    <w:rsid w:val="6BE74674"/>
    <w:rsid w:val="6BF94A00"/>
    <w:rsid w:val="6C2B44A2"/>
    <w:rsid w:val="6C40F339"/>
    <w:rsid w:val="6C41DFAB"/>
    <w:rsid w:val="6C56171C"/>
    <w:rsid w:val="6C5E32EF"/>
    <w:rsid w:val="6C6AE681"/>
    <w:rsid w:val="6C910F3E"/>
    <w:rsid w:val="6CB44B62"/>
    <w:rsid w:val="6CBA66AD"/>
    <w:rsid w:val="6CCA7C12"/>
    <w:rsid w:val="6CFAD5EB"/>
    <w:rsid w:val="6CFC5EF8"/>
    <w:rsid w:val="6D1DF1F5"/>
    <w:rsid w:val="6D90C094"/>
    <w:rsid w:val="6D9C1CCF"/>
    <w:rsid w:val="6D9E750A"/>
    <w:rsid w:val="6DE2CABF"/>
    <w:rsid w:val="6E07400B"/>
    <w:rsid w:val="6E09632C"/>
    <w:rsid w:val="6E1B1F88"/>
    <w:rsid w:val="6E454B72"/>
    <w:rsid w:val="6E66EF1E"/>
    <w:rsid w:val="6E9E99B8"/>
    <w:rsid w:val="6EBECBF7"/>
    <w:rsid w:val="6EC10713"/>
    <w:rsid w:val="6F0E22E8"/>
    <w:rsid w:val="6F1DC36E"/>
    <w:rsid w:val="6F93D15D"/>
    <w:rsid w:val="7051EB38"/>
    <w:rsid w:val="70DB7D82"/>
    <w:rsid w:val="70DF019E"/>
    <w:rsid w:val="710E9E3E"/>
    <w:rsid w:val="710EB6B0"/>
    <w:rsid w:val="71A0C1C4"/>
    <w:rsid w:val="71D5A35E"/>
    <w:rsid w:val="71E66E58"/>
    <w:rsid w:val="71E895E8"/>
    <w:rsid w:val="721CEF00"/>
    <w:rsid w:val="721FEEB1"/>
    <w:rsid w:val="7268C34F"/>
    <w:rsid w:val="7277DB55"/>
    <w:rsid w:val="727E8E8C"/>
    <w:rsid w:val="7285F7D1"/>
    <w:rsid w:val="72926ABF"/>
    <w:rsid w:val="72B2177C"/>
    <w:rsid w:val="72CD8D1C"/>
    <w:rsid w:val="72E2F1D2"/>
    <w:rsid w:val="7311C5B4"/>
    <w:rsid w:val="732E2B25"/>
    <w:rsid w:val="733A4D8C"/>
    <w:rsid w:val="736876A3"/>
    <w:rsid w:val="737470DD"/>
    <w:rsid w:val="739C6AAB"/>
    <w:rsid w:val="73B6296E"/>
    <w:rsid w:val="7400146B"/>
    <w:rsid w:val="744673F7"/>
    <w:rsid w:val="745F12E3"/>
    <w:rsid w:val="74CEC766"/>
    <w:rsid w:val="74E15056"/>
    <w:rsid w:val="756A8B8C"/>
    <w:rsid w:val="758D85FA"/>
    <w:rsid w:val="7593FD51"/>
    <w:rsid w:val="75BDD16F"/>
    <w:rsid w:val="75EAFFD3"/>
    <w:rsid w:val="76C3F5C5"/>
    <w:rsid w:val="76F62AD8"/>
    <w:rsid w:val="771FF555"/>
    <w:rsid w:val="776782C2"/>
    <w:rsid w:val="7780E32A"/>
    <w:rsid w:val="7783CEB5"/>
    <w:rsid w:val="77E227CB"/>
    <w:rsid w:val="77E6A93C"/>
    <w:rsid w:val="77ED975A"/>
    <w:rsid w:val="7830A5C1"/>
    <w:rsid w:val="7859A655"/>
    <w:rsid w:val="785BAB29"/>
    <w:rsid w:val="7899C985"/>
    <w:rsid w:val="78C61EA8"/>
    <w:rsid w:val="792617C4"/>
    <w:rsid w:val="792C1624"/>
    <w:rsid w:val="79739DEB"/>
    <w:rsid w:val="799C4407"/>
    <w:rsid w:val="79BB4553"/>
    <w:rsid w:val="79C97D98"/>
    <w:rsid w:val="79F47B53"/>
    <w:rsid w:val="7A363D38"/>
    <w:rsid w:val="7A9DA25B"/>
    <w:rsid w:val="7AA3CC66"/>
    <w:rsid w:val="7AE86D1F"/>
    <w:rsid w:val="7B06F023"/>
    <w:rsid w:val="7B67526E"/>
    <w:rsid w:val="7BC6CB8D"/>
    <w:rsid w:val="7BCF76B1"/>
    <w:rsid w:val="7BD64038"/>
    <w:rsid w:val="7C88AAA9"/>
    <w:rsid w:val="7CB63E77"/>
    <w:rsid w:val="7CB78204"/>
    <w:rsid w:val="7CF55F53"/>
    <w:rsid w:val="7D1DA2E6"/>
    <w:rsid w:val="7D4C0AFE"/>
    <w:rsid w:val="7D830B4C"/>
    <w:rsid w:val="7D9D1F93"/>
    <w:rsid w:val="7E60D304"/>
    <w:rsid w:val="7E92332B"/>
    <w:rsid w:val="7E9D334E"/>
    <w:rsid w:val="7EF0F8F4"/>
    <w:rsid w:val="7F74F6BF"/>
    <w:rsid w:val="7F82A7B4"/>
    <w:rsid w:val="7F890B12"/>
    <w:rsid w:val="7F93E234"/>
    <w:rsid w:val="7FB998AB"/>
    <w:rsid w:val="7FF3D962"/>
    <w:rsid w:val="7FFC1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B17F4"/>
  <w15:chartTrackingRefBased/>
  <w15:docId w15:val="{9DCD3B6B-A957-44D5-80F5-E5D6781F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35CF"/>
  </w:style>
  <w:style w:type="paragraph" w:styleId="Heading1">
    <w:name w:val="heading 1"/>
    <w:basedOn w:val="Normal"/>
    <w:next w:val="Normal"/>
    <w:link w:val="Heading1Char"/>
    <w:uiPriority w:val="9"/>
    <w:qFormat/>
    <w:rsid w:val="00AF10D8"/>
    <w:pPr>
      <w:keepNext/>
      <w:keepLines/>
      <w:spacing w:after="120" w:line="360" w:lineRule="auto"/>
      <w:jc w:val="both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3877"/>
    <w:pPr>
      <w:keepNext/>
      <w:keepLines/>
      <w:spacing w:before="160" w:after="120" w:line="48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25A7"/>
    <w:pPr>
      <w:keepNext/>
      <w:keepLines/>
      <w:spacing w:before="40" w:after="0"/>
      <w:jc w:val="both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0D8"/>
    <w:rPr>
      <w:rFonts w:ascii="Arial" w:eastAsiaTheme="majorEastAsia" w:hAnsi="Arial" w:cstheme="majorBidi"/>
      <w:b/>
      <w:sz w:val="28"/>
      <w:szCs w:val="32"/>
    </w:rPr>
  </w:style>
  <w:style w:type="paragraph" w:customStyle="1" w:styleId="ABNTGeral">
    <w:name w:val="ABNT Geral"/>
    <w:basedOn w:val="Normal"/>
    <w:qFormat/>
    <w:rsid w:val="003D4B9D"/>
    <w:pPr>
      <w:spacing w:after="120" w:line="360" w:lineRule="auto"/>
      <w:jc w:val="both"/>
    </w:pPr>
    <w:rPr>
      <w:rFonts w:ascii="Arial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D4B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B9D"/>
  </w:style>
  <w:style w:type="paragraph" w:styleId="TOCHeading">
    <w:name w:val="TOC Heading"/>
    <w:basedOn w:val="Heading1"/>
    <w:next w:val="Normal"/>
    <w:uiPriority w:val="39"/>
    <w:unhideWhenUsed/>
    <w:qFormat/>
    <w:rsid w:val="003D4B9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4531D8"/>
    <w:pPr>
      <w:tabs>
        <w:tab w:val="left" w:pos="440"/>
        <w:tab w:val="right" w:leader="dot" w:pos="9061"/>
      </w:tabs>
      <w:spacing w:after="120" w:line="360" w:lineRule="auto"/>
      <w:jc w:val="both"/>
    </w:pPr>
    <w:rPr>
      <w:rFonts w:ascii="Arial" w:eastAsia="Calibri" w:hAnsi="Arial" w:cs="Arial"/>
      <w:noProof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D4B9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4B9D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73877"/>
    <w:pPr>
      <w:spacing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er">
    <w:name w:val="footer"/>
    <w:basedOn w:val="Normal"/>
    <w:link w:val="FooterChar"/>
    <w:uiPriority w:val="99"/>
    <w:unhideWhenUsed/>
    <w:rsid w:val="003738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877"/>
  </w:style>
  <w:style w:type="character" w:customStyle="1" w:styleId="Heading2Char">
    <w:name w:val="Heading 2 Char"/>
    <w:basedOn w:val="DefaultParagraphFont"/>
    <w:link w:val="Heading2"/>
    <w:uiPriority w:val="9"/>
    <w:rsid w:val="00373877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paragraph">
    <w:name w:val="paragraph"/>
    <w:basedOn w:val="Normal"/>
    <w:rsid w:val="0037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DefaultParagraphFont"/>
    <w:rsid w:val="00373877"/>
  </w:style>
  <w:style w:type="character" w:customStyle="1" w:styleId="eop">
    <w:name w:val="eop"/>
    <w:basedOn w:val="DefaultParagraphFont"/>
    <w:rsid w:val="00373877"/>
  </w:style>
  <w:style w:type="paragraph" w:styleId="TOC2">
    <w:name w:val="toc 2"/>
    <w:basedOn w:val="Normal"/>
    <w:next w:val="Normal"/>
    <w:autoRedefine/>
    <w:uiPriority w:val="39"/>
    <w:unhideWhenUsed/>
    <w:rsid w:val="005326A2"/>
    <w:pPr>
      <w:tabs>
        <w:tab w:val="left" w:pos="1100"/>
        <w:tab w:val="right" w:leader="dot" w:pos="9061"/>
      </w:tabs>
      <w:spacing w:after="100" w:line="360" w:lineRule="auto"/>
      <w:ind w:left="220"/>
    </w:pPr>
    <w:rPr>
      <w:rFonts w:ascii="Arial" w:hAnsi="Arial" w:cs="Arial"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725A7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customStyle="1" w:styleId="pagebreaktextspan">
    <w:name w:val="pagebreaktextspan"/>
    <w:basedOn w:val="DefaultParagraphFont"/>
    <w:rsid w:val="004565EE"/>
  </w:style>
  <w:style w:type="character" w:styleId="CommentReference">
    <w:name w:val="annotation reference"/>
    <w:basedOn w:val="DefaultParagraphFont"/>
    <w:uiPriority w:val="99"/>
    <w:semiHidden/>
    <w:unhideWhenUsed/>
    <w:rsid w:val="004565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65E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65E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65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65EE"/>
    <w:rPr>
      <w:b/>
      <w:bCs/>
      <w:sz w:val="20"/>
      <w:szCs w:val="20"/>
    </w:rPr>
  </w:style>
  <w:style w:type="table" w:styleId="GridTable6Colorful-Accent5">
    <w:name w:val="Grid Table 6 Colorful Accent 5"/>
    <w:basedOn w:val="TableNormal"/>
    <w:uiPriority w:val="51"/>
    <w:rsid w:val="009F3CD3"/>
    <w:pPr>
      <w:spacing w:after="0" w:line="240" w:lineRule="auto"/>
    </w:pPr>
    <w:rPr>
      <w:rFonts w:eastAsiaTheme="minorEastAsia"/>
      <w:color w:val="2F5496" w:themeColor="accent5" w:themeShade="BF"/>
      <w:sz w:val="20"/>
      <w:szCs w:val="20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9F3CD3"/>
    <w:pPr>
      <w:spacing w:after="100"/>
      <w:ind w:left="440"/>
    </w:pPr>
  </w:style>
  <w:style w:type="character" w:styleId="Strong">
    <w:name w:val="Strong"/>
    <w:basedOn w:val="DefaultParagraphFont"/>
    <w:uiPriority w:val="22"/>
    <w:qFormat/>
    <w:rsid w:val="0061783A"/>
    <w:rPr>
      <w:b/>
      <w:bCs/>
    </w:rPr>
  </w:style>
  <w:style w:type="paragraph" w:styleId="NormalWeb">
    <w:name w:val="Normal (Web)"/>
    <w:basedOn w:val="Normal"/>
    <w:uiPriority w:val="99"/>
    <w:unhideWhenUsed/>
    <w:rsid w:val="005C7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Spacing">
    <w:name w:val="No Spacing"/>
    <w:uiPriority w:val="1"/>
    <w:qFormat/>
    <w:rsid w:val="004E73DE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457CC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7CC9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457CC9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57CC9"/>
    <w:rPr>
      <w:b/>
      <w:bCs/>
      <w:i/>
      <w:iCs/>
      <w:spacing w:val="5"/>
    </w:rPr>
  </w:style>
  <w:style w:type="paragraph" w:styleId="TOC4">
    <w:name w:val="toc 4"/>
    <w:basedOn w:val="Normal"/>
    <w:next w:val="Normal"/>
    <w:autoRedefine/>
    <w:uiPriority w:val="39"/>
    <w:unhideWhenUsed/>
    <w:rsid w:val="005326A2"/>
    <w:pPr>
      <w:spacing w:after="100"/>
      <w:ind w:left="660"/>
    </w:pPr>
    <w:rPr>
      <w:rFonts w:eastAsiaTheme="minorEastAsia"/>
      <w:lang w:eastAsia="pt-BR"/>
    </w:rPr>
  </w:style>
  <w:style w:type="paragraph" w:styleId="TOC5">
    <w:name w:val="toc 5"/>
    <w:basedOn w:val="Normal"/>
    <w:next w:val="Normal"/>
    <w:autoRedefine/>
    <w:uiPriority w:val="39"/>
    <w:unhideWhenUsed/>
    <w:rsid w:val="005326A2"/>
    <w:pPr>
      <w:spacing w:after="100"/>
      <w:ind w:left="880"/>
    </w:pPr>
    <w:rPr>
      <w:rFonts w:eastAsiaTheme="minorEastAsia"/>
      <w:lang w:eastAsia="pt-BR"/>
    </w:rPr>
  </w:style>
  <w:style w:type="paragraph" w:styleId="TOC6">
    <w:name w:val="toc 6"/>
    <w:basedOn w:val="Normal"/>
    <w:next w:val="Normal"/>
    <w:autoRedefine/>
    <w:uiPriority w:val="39"/>
    <w:unhideWhenUsed/>
    <w:rsid w:val="005326A2"/>
    <w:pPr>
      <w:spacing w:after="100"/>
      <w:ind w:left="1100"/>
    </w:pPr>
    <w:rPr>
      <w:rFonts w:eastAsiaTheme="minorEastAsia"/>
      <w:lang w:eastAsia="pt-BR"/>
    </w:rPr>
  </w:style>
  <w:style w:type="paragraph" w:styleId="TOC7">
    <w:name w:val="toc 7"/>
    <w:basedOn w:val="Normal"/>
    <w:next w:val="Normal"/>
    <w:autoRedefine/>
    <w:uiPriority w:val="39"/>
    <w:unhideWhenUsed/>
    <w:rsid w:val="005326A2"/>
    <w:pPr>
      <w:spacing w:after="100"/>
      <w:ind w:left="1320"/>
    </w:pPr>
    <w:rPr>
      <w:rFonts w:eastAsiaTheme="minorEastAsia"/>
      <w:lang w:eastAsia="pt-BR"/>
    </w:rPr>
  </w:style>
  <w:style w:type="paragraph" w:styleId="TOC8">
    <w:name w:val="toc 8"/>
    <w:basedOn w:val="Normal"/>
    <w:next w:val="Normal"/>
    <w:autoRedefine/>
    <w:uiPriority w:val="39"/>
    <w:unhideWhenUsed/>
    <w:rsid w:val="005326A2"/>
    <w:pPr>
      <w:spacing w:after="100"/>
      <w:ind w:left="1540"/>
    </w:pPr>
    <w:rPr>
      <w:rFonts w:eastAsiaTheme="minorEastAsia"/>
      <w:lang w:eastAsia="pt-BR"/>
    </w:rPr>
  </w:style>
  <w:style w:type="paragraph" w:styleId="TOC9">
    <w:name w:val="toc 9"/>
    <w:basedOn w:val="Normal"/>
    <w:next w:val="Normal"/>
    <w:autoRedefine/>
    <w:uiPriority w:val="39"/>
    <w:unhideWhenUsed/>
    <w:rsid w:val="005326A2"/>
    <w:pPr>
      <w:spacing w:after="100"/>
      <w:ind w:left="1760"/>
    </w:pPr>
    <w:rPr>
      <w:rFonts w:eastAsiaTheme="minorEastAsia"/>
      <w:lang w:eastAsia="pt-BR"/>
    </w:rPr>
  </w:style>
  <w:style w:type="paragraph" w:styleId="Caption">
    <w:name w:val="caption"/>
    <w:basedOn w:val="Normal"/>
    <w:next w:val="Normal"/>
    <w:uiPriority w:val="35"/>
    <w:unhideWhenUsed/>
    <w:qFormat/>
    <w:rsid w:val="00321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426D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4531D8"/>
    <w:rPr>
      <w:color w:val="605E5C"/>
      <w:shd w:val="clear" w:color="auto" w:fill="E1DFDD"/>
    </w:rPr>
  </w:style>
  <w:style w:type="character" w:customStyle="1" w:styleId="s8">
    <w:name w:val="s8"/>
    <w:basedOn w:val="DefaultParagraphFont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character" w:customStyle="1" w:styleId="s9">
    <w:name w:val="s9"/>
    <w:basedOn w:val="DefaultParagraphFont"/>
    <w:uiPriority w:val="1"/>
    <w:rsid w:val="00867279"/>
    <w:rPr>
      <w:rFonts w:asciiTheme="minorHAnsi" w:eastAsiaTheme="minorEastAsia" w:hAnsiTheme="minorHAnsi" w:cstheme="minorBidi"/>
      <w:sz w:val="24"/>
      <w:szCs w:val="24"/>
    </w:rPr>
  </w:style>
  <w:style w:type="paragraph" w:customStyle="1" w:styleId="s7">
    <w:name w:val="s7"/>
    <w:basedOn w:val="Normal"/>
    <w:uiPriority w:val="1"/>
    <w:rsid w:val="00867279"/>
    <w:pPr>
      <w:spacing w:beforeAutospacing="1" w:afterAutospacing="1" w:line="240" w:lineRule="auto"/>
    </w:pPr>
    <w:rPr>
      <w:rFonts w:eastAsiaTheme="minorEastAsia"/>
      <w:sz w:val="24"/>
      <w:szCs w:val="24"/>
      <w:lang w:eastAsia="pt-BR"/>
    </w:rPr>
  </w:style>
  <w:style w:type="character" w:styleId="FollowedHyperlink">
    <w:name w:val="FollowedHyperlink"/>
    <w:basedOn w:val="DefaultParagraphFont"/>
    <w:uiPriority w:val="99"/>
    <w:semiHidden/>
    <w:unhideWhenUsed/>
    <w:rsid w:val="007C0C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3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33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9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9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9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7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6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9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6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6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66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4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4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8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hyperlink" Target="https://computercity.com/hardware/processors/normal-cpu-gpu-temperatures-for-your-pc" TargetMode="External"/><Relationship Id="rId26" Type="http://schemas.openxmlformats.org/officeDocument/2006/relationships/hyperlink" Target="https://www.avast.com/c-how-to-check-cpu-temperature" TargetMode="External"/><Relationship Id="rId3" Type="http://schemas.openxmlformats.org/officeDocument/2006/relationships/styles" Target="styles.xml"/><Relationship Id="rId21" Type="http://schemas.openxmlformats.org/officeDocument/2006/relationships/hyperlink" Target="https://edu.gcfglobal.org/pt/informatica-basica/o-que-sao-os-computadores/1/" TargetMode="External"/><Relationship Id="rId34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4.png"/><Relationship Id="rId25" Type="http://schemas.openxmlformats.org/officeDocument/2006/relationships/hyperlink" Target="https://www.condair.com.br/Humedad-para-electr%C3%B3nica-C%C3%B3mo-reducir-el-polvo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6.jpeg"/><Relationship Id="rId29" Type="http://schemas.openxmlformats.org/officeDocument/2006/relationships/hyperlink" Target="https://www.lifewire.com/safe-temperature-for-motherboard-518957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https://www.mundoconectado.com.br/inteligencia-artificial/ia-aumenta-venda-de-computadores-em-3-durante-primeiro-trimestre-de-2024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hyperlink" Target="https://www.cnnbrasil.com.br/economia/negocios/mercado-global-de-computadores-volta-a-crescer-apos-dois-anos-em-queda/" TargetMode="External"/><Relationship Id="rId28" Type="http://schemas.openxmlformats.org/officeDocument/2006/relationships/hyperlink" Target="https://www.crucial.com/support/system-maintenance-coolin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5.png"/><Relationship Id="rId31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hyperlink" Target="https://agenciabrasil.ebc.com.br/radioagencia-nacional/geral/audio/2023-04/tempo-de-tela-de-criancas-deve-ser-limitado-entenda-recomendacao" TargetMode="External"/><Relationship Id="rId27" Type="http://schemas.openxmlformats.org/officeDocument/2006/relationships/hyperlink" Target="https://www.avast.com/c-how-to-check-cpu-temperature" TargetMode="External"/><Relationship Id="rId30" Type="http://schemas.openxmlformats.org/officeDocument/2006/relationships/hyperlink" Target="https://www.lifewire.com/safe-temperature-for-motherboard-518957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E9D2C-88C0-44F5-B1A9-1B48FB584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1966</Words>
  <Characters>11207</Characters>
  <Application>Microsoft Office Word</Application>
  <DocSecurity>4</DocSecurity>
  <Lines>93</Lines>
  <Paragraphs>26</Paragraphs>
  <ScaleCrop>false</ScaleCrop>
  <Company/>
  <LinksUpToDate>false</LinksUpToDate>
  <CharactersWithSpaces>13147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userlocal</dc:creator>
  <cp:keywords/>
  <dc:description/>
  <cp:lastModifiedBy>LEANDRO APARECIDO BONETO DE OLIVEIRA .</cp:lastModifiedBy>
  <cp:revision>252</cp:revision>
  <cp:lastPrinted>2023-05-23T18:23:00Z</cp:lastPrinted>
  <dcterms:created xsi:type="dcterms:W3CDTF">2024-08-24T01:10:00Z</dcterms:created>
  <dcterms:modified xsi:type="dcterms:W3CDTF">2024-10-04T00:34:00Z</dcterms:modified>
</cp:coreProperties>
</file>